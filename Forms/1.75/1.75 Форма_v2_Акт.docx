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046" w:rsidRPr="00111373" w:rsidRDefault="00317227" w:rsidP="00707046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FE2051" w:rsidRPr="00FE2051">
        <w:rPr>
          <w:sz w:val="28"/>
          <w:szCs w:val="28"/>
        </w:rPr>
        <w:t>1.7</w:t>
      </w:r>
      <w:r w:rsidR="00197EA7">
        <w:rPr>
          <w:sz w:val="28"/>
          <w:szCs w:val="28"/>
        </w:rPr>
        <w:t>5</w:t>
      </w:r>
      <w:r w:rsidR="00FE2051" w:rsidRPr="00FE2051">
        <w:rPr>
          <w:sz w:val="28"/>
          <w:szCs w:val="28"/>
        </w:rPr>
        <w:t>.</w:t>
      </w:r>
      <w:r w:rsidR="00707046" w:rsidRPr="00111373">
        <w:rPr>
          <w:sz w:val="28"/>
          <w:szCs w:val="28"/>
        </w:rPr>
        <w:t>1</w:t>
      </w:r>
    </w:p>
    <w:p w:rsidR="00317227" w:rsidRPr="007F10E0" w:rsidRDefault="00317227" w:rsidP="00317227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:rsidR="00317227" w:rsidRPr="007F10E0" w:rsidRDefault="00317227" w:rsidP="00317227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:rsidR="00317227" w:rsidRPr="007F10E0" w:rsidRDefault="00317227" w:rsidP="00317227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7227" w:rsidRDefault="00317227" w:rsidP="00317227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:rsidR="00317227" w:rsidRPr="007F10E0" w:rsidRDefault="00317227" w:rsidP="00317227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317227" w:rsidRPr="007F10E0" w:rsidTr="000555AC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17227" w:rsidRPr="00CC5CAA" w:rsidRDefault="00317227" w:rsidP="000555A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317227" w:rsidRPr="007F10E0" w:rsidRDefault="00317227" w:rsidP="000555A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317227" w:rsidRPr="007F10E0" w:rsidRDefault="00317227" w:rsidP="00317227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317227" w:rsidRPr="007F10E0" w:rsidTr="000555AC">
        <w:trPr>
          <w:cantSplit/>
          <w:trHeight w:val="552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227" w:rsidRDefault="00197EA7" w:rsidP="000555AC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197EA7">
              <w:rPr>
                <w:b/>
                <w:bCs/>
                <w:lang w:eastAsia="ru-RU"/>
              </w:rPr>
              <w:t>Сведения о потерях нефтепродуктов в системе магистрального трубопроводного транспорта</w:t>
            </w:r>
          </w:p>
          <w:p w:rsidR="00317227" w:rsidRPr="007F10E0" w:rsidRDefault="00317227" w:rsidP="002F4F45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</w:p>
        </w:tc>
      </w:tr>
    </w:tbl>
    <w:p w:rsidR="00317227" w:rsidRPr="007F10E0" w:rsidRDefault="00317227" w:rsidP="00317227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317227" w:rsidRPr="007F10E0" w:rsidTr="000555AC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7227" w:rsidRPr="007F10E0" w:rsidRDefault="00317227" w:rsidP="000555AC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нефтедобывающей промышленности, нефтеперерабатывающей промышленности, нефтехимической пр</w:t>
            </w: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</w:t>
            </w: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мышленности, транспортировки 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227" w:rsidRPr="007F10E0" w:rsidRDefault="00317227" w:rsidP="00197EA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3170C7" w:rsidRPr="003170C7">
              <w:rPr>
                <w:lang w:eastAsia="ru-RU"/>
              </w:rPr>
              <w:t>1.7</w:t>
            </w:r>
            <w:r w:rsidR="00197EA7">
              <w:rPr>
                <w:lang w:eastAsia="ru-RU"/>
              </w:rPr>
              <w:t>5</w:t>
            </w:r>
            <w:r w:rsidR="003170C7" w:rsidRPr="003170C7">
              <w:rPr>
                <w:lang w:eastAsia="ru-RU"/>
              </w:rPr>
              <w:t>.</w:t>
            </w:r>
          </w:p>
        </w:tc>
      </w:tr>
    </w:tbl>
    <w:p w:rsidR="00317227" w:rsidRPr="007F10E0" w:rsidRDefault="00317227" w:rsidP="00317227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317227" w:rsidRPr="007F10E0" w:rsidTr="000555AC">
        <w:trPr>
          <w:trHeight w:val="616"/>
        </w:trPr>
        <w:tc>
          <w:tcPr>
            <w:tcW w:w="7368" w:type="dxa"/>
            <w:vAlign w:val="center"/>
          </w:tcPr>
          <w:p w:rsidR="00317227" w:rsidRPr="007F10E0" w:rsidRDefault="00317227" w:rsidP="000555AC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317227" w:rsidRPr="007F10E0" w:rsidRDefault="00317227" w:rsidP="000555AC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317227" w:rsidRPr="007F10E0" w:rsidRDefault="00317227" w:rsidP="000555AC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3170C7" w:rsidRPr="007F10E0" w:rsidTr="003170C7">
        <w:trPr>
          <w:trHeight w:val="796"/>
        </w:trPr>
        <w:tc>
          <w:tcPr>
            <w:tcW w:w="7368" w:type="dxa"/>
            <w:vAlign w:val="center"/>
          </w:tcPr>
          <w:p w:rsidR="003170C7" w:rsidRPr="007F10E0" w:rsidRDefault="003170C7" w:rsidP="000555AC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3170C7">
              <w:rPr>
                <w:bCs/>
                <w:lang w:eastAsia="ru-RU"/>
              </w:rPr>
              <w:t>организации, осуществляющие деятельность по трубопроводной транспортировке нефтепродуктов</w:t>
            </w:r>
          </w:p>
        </w:tc>
        <w:tc>
          <w:tcPr>
            <w:tcW w:w="3715" w:type="dxa"/>
            <w:vAlign w:val="center"/>
          </w:tcPr>
          <w:p w:rsidR="003170C7" w:rsidRPr="007F10E0" w:rsidRDefault="003170C7" w:rsidP="000555AC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17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до 20-го числа месяца, следу</w:t>
            </w:r>
            <w:r w:rsidRPr="00317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ю</w:t>
            </w:r>
            <w:r w:rsidRPr="00317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щего за отчетным</w:t>
            </w:r>
          </w:p>
        </w:tc>
        <w:tc>
          <w:tcPr>
            <w:tcW w:w="3845" w:type="dxa"/>
            <w:vAlign w:val="center"/>
          </w:tcPr>
          <w:p w:rsidR="003170C7" w:rsidRPr="007F10E0" w:rsidRDefault="003170C7" w:rsidP="000555AC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ежемесячно</w:t>
            </w:r>
          </w:p>
        </w:tc>
      </w:tr>
    </w:tbl>
    <w:p w:rsidR="00317227" w:rsidRPr="007F10E0" w:rsidRDefault="00317227" w:rsidP="00317227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:rsidR="00197EA7" w:rsidRDefault="00317227" w:rsidP="00317227">
      <w:pPr>
        <w:pageBreakBefore/>
      </w:pPr>
      <w:r w:rsidRPr="002B4BC8">
        <w:lastRenderedPageBreak/>
        <w:t xml:space="preserve">Раздел 1. </w:t>
      </w:r>
      <w:r w:rsidR="00197EA7" w:rsidRPr="00197EA7">
        <w:rPr>
          <w:bCs/>
          <w:lang w:eastAsia="ru-RU"/>
        </w:rPr>
        <w:t>Сведения о потерях нефтепродуктов в системе магистрального трубопроводного транспорта</w:t>
      </w:r>
      <w:r w:rsidR="00197EA7" w:rsidRPr="00197EA7">
        <w:t xml:space="preserve"> </w:t>
      </w:r>
    </w:p>
    <w:p w:rsidR="00273638" w:rsidDel="002A388B" w:rsidRDefault="00273638" w:rsidP="00273638">
      <w:pPr>
        <w:rPr>
          <w:del w:id="0" w:author="Deloitte &amp; Touche" w:date="2015-06-29T11:39:00Z"/>
        </w:rPr>
      </w:pPr>
    </w:p>
    <w:tbl>
      <w:tblPr>
        <w:tblW w:w="13012" w:type="dxa"/>
        <w:jc w:val="center"/>
        <w:tblInd w:w="93" w:type="dxa"/>
        <w:tblLayout w:type="fixed"/>
        <w:tblLook w:val="04A0" w:firstRow="1" w:lastRow="0" w:firstColumn="1" w:lastColumn="0" w:noHBand="0" w:noVBand="1"/>
        <w:tblPrChange w:id="1" w:author="Deloitte &amp; Touche" w:date="2015-06-29T11:38:00Z">
          <w:tblPr>
            <w:tblW w:w="10706" w:type="dxa"/>
            <w:jc w:val="center"/>
            <w:tblInd w:w="93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58"/>
        <w:gridCol w:w="1859"/>
        <w:gridCol w:w="1859"/>
        <w:gridCol w:w="1859"/>
        <w:gridCol w:w="1859"/>
        <w:gridCol w:w="1859"/>
        <w:gridCol w:w="1859"/>
        <w:tblGridChange w:id="2">
          <w:tblGrid>
            <w:gridCol w:w="1529"/>
            <w:gridCol w:w="1529"/>
            <w:gridCol w:w="1530"/>
            <w:gridCol w:w="1529"/>
            <w:gridCol w:w="1530"/>
            <w:gridCol w:w="1529"/>
            <w:gridCol w:w="1530"/>
          </w:tblGrid>
        </w:tblGridChange>
      </w:tblGrid>
      <w:tr w:rsidR="002A388B" w:rsidRPr="002A388B" w:rsidTr="002A388B">
        <w:trPr>
          <w:divId w:val="56126323"/>
          <w:trHeight w:val="945"/>
          <w:jc w:val="center"/>
          <w:ins w:id="3" w:author="Deloitte &amp; Touche" w:date="2015-06-29T11:36:00Z"/>
          <w:trPrChange w:id="4" w:author="Deloitte &amp; Touche" w:date="2015-06-29T11:38:00Z">
            <w:trPr>
              <w:divId w:val="56126323"/>
              <w:trHeight w:val="945"/>
              <w:jc w:val="center"/>
            </w:trPr>
          </w:trPrChange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" w:author="Deloitte &amp; Touche" w:date="2015-06-29T11:38:00Z">
              <w:tcPr>
                <w:tcW w:w="15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:rsidR="002A388B" w:rsidRPr="002A388B" w:rsidRDefault="002A388B" w:rsidP="002A388B">
            <w:pPr>
              <w:jc w:val="center"/>
              <w:rPr>
                <w:ins w:id="6" w:author="Deloitte &amp; Touche" w:date="2015-06-29T11:36:00Z"/>
                <w:color w:val="000000"/>
                <w:lang w:val="en-US"/>
              </w:rPr>
            </w:pPr>
            <w:ins w:id="7" w:author="Deloitte &amp; Touche" w:date="2015-06-29T11:37:00Z">
              <w:r>
                <w:rPr>
                  <w:color w:val="000000"/>
                </w:rPr>
                <w:t>К</w:t>
              </w:r>
            </w:ins>
            <w:proofErr w:type="spellStart"/>
            <w:ins w:id="8" w:author="Deloitte &amp; Touche" w:date="2015-06-29T11:36:00Z">
              <w:r w:rsidRPr="002A388B">
                <w:rPr>
                  <w:color w:val="000000"/>
                  <w:lang w:val="en-US"/>
                </w:rPr>
                <w:t>од</w:t>
              </w:r>
              <w:proofErr w:type="spellEnd"/>
              <w:r w:rsidRPr="002A388B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Pr="002A388B">
                <w:rPr>
                  <w:color w:val="000000"/>
                  <w:lang w:val="en-US"/>
                </w:rPr>
                <w:t>строки</w:t>
              </w:r>
              <w:proofErr w:type="spellEnd"/>
            </w:ins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9" w:author="Deloitte &amp; Touche" w:date="2015-06-29T11:38:00Z">
              <w:tcPr>
                <w:tcW w:w="152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:rsidR="002A388B" w:rsidRPr="002A388B" w:rsidRDefault="002A388B" w:rsidP="002A388B">
            <w:pPr>
              <w:jc w:val="center"/>
              <w:rPr>
                <w:ins w:id="10" w:author="Deloitte &amp; Touche" w:date="2015-06-29T11:36:00Z"/>
                <w:color w:val="FF0000"/>
                <w:lang w:val="en-US"/>
              </w:rPr>
            </w:pPr>
            <w:proofErr w:type="spellStart"/>
            <w:ins w:id="11" w:author="Deloitte &amp; Touche" w:date="2015-06-29T11:36:00Z">
              <w:r w:rsidRPr="002A388B">
                <w:rPr>
                  <w:color w:val="FF0000"/>
                  <w:lang w:val="en-US"/>
                </w:rPr>
                <w:t>Рынок</w:t>
              </w:r>
              <w:proofErr w:type="spellEnd"/>
              <w:r w:rsidRPr="002A388B">
                <w:rPr>
                  <w:color w:val="FF0000"/>
                  <w:lang w:val="en-US"/>
                </w:rPr>
                <w:t xml:space="preserve"> </w:t>
              </w:r>
              <w:proofErr w:type="spellStart"/>
              <w:r w:rsidRPr="002A388B">
                <w:rPr>
                  <w:color w:val="FF0000"/>
                  <w:lang w:val="en-US"/>
                </w:rPr>
                <w:t>сбыта</w:t>
              </w:r>
              <w:proofErr w:type="spellEnd"/>
            </w:ins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12" w:author="Deloitte &amp; Touche" w:date="2015-06-29T11:38:00Z">
              <w:tcPr>
                <w:tcW w:w="15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:rsidR="002A388B" w:rsidRPr="002A388B" w:rsidRDefault="002A388B" w:rsidP="002A388B">
            <w:pPr>
              <w:jc w:val="center"/>
              <w:rPr>
                <w:ins w:id="13" w:author="Deloitte &amp; Touche" w:date="2015-06-29T11:36:00Z"/>
                <w:color w:val="000000"/>
                <w:lang w:val="en-US"/>
              </w:rPr>
            </w:pPr>
            <w:ins w:id="14" w:author="Deloitte &amp; Touche" w:date="2015-06-29T11:36:00Z">
              <w:r w:rsidRPr="002A388B">
                <w:rPr>
                  <w:color w:val="000000"/>
                  <w:lang w:val="en-US"/>
                </w:rPr>
                <w:t>НПЗ</w:t>
              </w:r>
            </w:ins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15" w:author="Deloitte &amp; Touche" w:date="2015-06-29T11:38:00Z">
              <w:tcPr>
                <w:tcW w:w="152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:rsidR="002A388B" w:rsidRPr="002A388B" w:rsidRDefault="002A388B" w:rsidP="002A388B">
            <w:pPr>
              <w:jc w:val="center"/>
              <w:rPr>
                <w:ins w:id="16" w:author="Deloitte &amp; Touche" w:date="2015-06-29T11:36:00Z"/>
                <w:color w:val="000000"/>
                <w:lang w:val="en-US"/>
              </w:rPr>
            </w:pPr>
            <w:proofErr w:type="spellStart"/>
            <w:ins w:id="17" w:author="Deloitte &amp; Touche" w:date="2015-06-29T11:36:00Z">
              <w:r w:rsidRPr="002A388B">
                <w:rPr>
                  <w:color w:val="000000"/>
                  <w:lang w:val="en-US"/>
                </w:rPr>
                <w:t>Нефтепродукты</w:t>
              </w:r>
              <w:proofErr w:type="spellEnd"/>
            </w:ins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18" w:author="Deloitte &amp; Touche" w:date="2015-06-29T11:38:00Z">
              <w:tcPr>
                <w:tcW w:w="15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:rsidR="002A388B" w:rsidRPr="002A388B" w:rsidRDefault="002A388B" w:rsidP="002A388B">
            <w:pPr>
              <w:jc w:val="center"/>
              <w:rPr>
                <w:ins w:id="19" w:author="Deloitte &amp; Touche" w:date="2015-06-29T11:36:00Z"/>
                <w:color w:val="000000"/>
                <w:rPrChange w:id="20" w:author="Deloitte &amp; Touche" w:date="2015-06-29T11:38:00Z">
                  <w:rPr>
                    <w:ins w:id="21" w:author="Deloitte &amp; Touche" w:date="2015-06-29T11:36:00Z"/>
                    <w:color w:val="000000"/>
                    <w:lang w:val="en-US"/>
                  </w:rPr>
                </w:rPrChange>
              </w:rPr>
            </w:pPr>
            <w:proofErr w:type="spellStart"/>
            <w:ins w:id="22" w:author="Deloitte &amp; Touche" w:date="2015-06-29T11:36:00Z">
              <w:r w:rsidRPr="002A388B">
                <w:rPr>
                  <w:color w:val="000000"/>
                  <w:lang w:val="en-US"/>
                </w:rPr>
                <w:t>Потери</w:t>
              </w:r>
              <w:proofErr w:type="spellEnd"/>
              <w:r w:rsidRPr="002A388B">
                <w:rPr>
                  <w:color w:val="000000"/>
                  <w:lang w:val="en-US"/>
                </w:rPr>
                <w:t xml:space="preserve"> - </w:t>
              </w:r>
              <w:proofErr w:type="spellStart"/>
              <w:r w:rsidRPr="002A388B">
                <w:rPr>
                  <w:color w:val="000000"/>
                  <w:lang w:val="en-US"/>
                </w:rPr>
                <w:t>всего</w:t>
              </w:r>
              <w:proofErr w:type="spellEnd"/>
              <w:r w:rsidRPr="002A388B">
                <w:rPr>
                  <w:color w:val="000000"/>
                  <w:lang w:val="en-US"/>
                </w:rPr>
                <w:t>, т</w:t>
              </w:r>
            </w:ins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3" w:author="Deloitte &amp; Touche" w:date="2015-06-29T11:38:00Z">
              <w:tcPr>
                <w:tcW w:w="152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:rsidR="002A388B" w:rsidRPr="002A388B" w:rsidRDefault="002A388B" w:rsidP="002A388B">
            <w:pPr>
              <w:jc w:val="center"/>
              <w:rPr>
                <w:ins w:id="24" w:author="Deloitte &amp; Touche" w:date="2015-06-29T11:36:00Z"/>
                <w:color w:val="000000"/>
                <w:rPrChange w:id="25" w:author="Deloitte &amp; Touche" w:date="2015-06-29T11:38:00Z">
                  <w:rPr>
                    <w:ins w:id="26" w:author="Deloitte &amp; Touche" w:date="2015-06-29T11:36:00Z"/>
                    <w:color w:val="000000"/>
                    <w:lang w:val="en-US"/>
                  </w:rPr>
                </w:rPrChange>
              </w:rPr>
            </w:pPr>
            <w:ins w:id="27" w:author="Deloitte &amp; Touche" w:date="2015-06-29T11:36:00Z">
              <w:r w:rsidRPr="002A388B">
                <w:rPr>
                  <w:color w:val="000000"/>
                  <w:rPrChange w:id="28" w:author="Deloitte &amp; Touche" w:date="2015-06-29T11:38:00Z">
                    <w:rPr>
                      <w:color w:val="000000"/>
                      <w:lang w:val="en-US"/>
                    </w:rPr>
                  </w:rPrChange>
                </w:rPr>
                <w:t xml:space="preserve">Потери </w:t>
              </w:r>
            </w:ins>
            <w:ins w:id="29" w:author="Deloitte &amp; Touche" w:date="2015-06-29T11:38:00Z">
              <w:r>
                <w:rPr>
                  <w:color w:val="000000"/>
                </w:rPr>
                <w:t>при транспортиро</w:t>
              </w:r>
              <w:r>
                <w:rPr>
                  <w:color w:val="000000"/>
                </w:rPr>
                <w:t>в</w:t>
              </w:r>
              <w:r>
                <w:rPr>
                  <w:color w:val="000000"/>
                </w:rPr>
                <w:t xml:space="preserve">ке </w:t>
              </w:r>
            </w:ins>
            <w:ins w:id="30" w:author="Deloitte &amp; Touche" w:date="2015-06-29T11:36:00Z">
              <w:r w:rsidRPr="002A388B">
                <w:rPr>
                  <w:color w:val="000000"/>
                  <w:rPrChange w:id="31" w:author="Deloitte &amp; Touche" w:date="2015-06-29T11:38:00Z">
                    <w:rPr>
                      <w:color w:val="000000"/>
                      <w:lang w:val="en-US"/>
                    </w:rPr>
                  </w:rPrChange>
                </w:rPr>
                <w:t>на внутре</w:t>
              </w:r>
              <w:r w:rsidRPr="002A388B">
                <w:rPr>
                  <w:color w:val="000000"/>
                  <w:rPrChange w:id="32" w:author="Deloitte &amp; Touche" w:date="2015-06-29T11:38:00Z">
                    <w:rPr>
                      <w:color w:val="000000"/>
                      <w:lang w:val="en-US"/>
                    </w:rPr>
                  </w:rPrChange>
                </w:rPr>
                <w:t>н</w:t>
              </w:r>
              <w:r w:rsidRPr="002A388B">
                <w:rPr>
                  <w:color w:val="000000"/>
                  <w:rPrChange w:id="33" w:author="Deloitte &amp; Touche" w:date="2015-06-29T11:38:00Z">
                    <w:rPr>
                      <w:color w:val="000000"/>
                      <w:lang w:val="en-US"/>
                    </w:rPr>
                  </w:rPrChange>
                </w:rPr>
                <w:t xml:space="preserve">ний рынок, </w:t>
              </w:r>
              <w:proofErr w:type="gramStart"/>
              <w:r w:rsidRPr="002A388B">
                <w:rPr>
                  <w:color w:val="000000"/>
                  <w:rPrChange w:id="34" w:author="Deloitte &amp; Touche" w:date="2015-06-29T11:38:00Z">
                    <w:rPr>
                      <w:color w:val="000000"/>
                      <w:lang w:val="en-US"/>
                    </w:rPr>
                  </w:rPrChange>
                </w:rPr>
                <w:t>т</w:t>
              </w:r>
              <w:proofErr w:type="gramEnd"/>
            </w:ins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35" w:author="Deloitte &amp; Touche" w:date="2015-06-29T11:38:00Z">
              <w:tcPr>
                <w:tcW w:w="15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:rsidR="002A388B" w:rsidRPr="002A388B" w:rsidRDefault="002A388B" w:rsidP="002A388B">
            <w:pPr>
              <w:jc w:val="center"/>
              <w:rPr>
                <w:ins w:id="36" w:author="Deloitte &amp; Touche" w:date="2015-06-29T11:36:00Z"/>
                <w:color w:val="000000"/>
                <w:rPrChange w:id="37" w:author="Deloitte &amp; Touche" w:date="2015-06-29T11:38:00Z">
                  <w:rPr>
                    <w:ins w:id="38" w:author="Deloitte &amp; Touche" w:date="2015-06-29T11:36:00Z"/>
                    <w:color w:val="000000"/>
                    <w:lang w:val="en-US"/>
                  </w:rPr>
                </w:rPrChange>
              </w:rPr>
            </w:pPr>
            <w:ins w:id="39" w:author="Deloitte &amp; Touche" w:date="2015-06-29T11:36:00Z">
              <w:r w:rsidRPr="002A388B">
                <w:rPr>
                  <w:color w:val="000000"/>
                  <w:rPrChange w:id="40" w:author="Deloitte &amp; Touche" w:date="2015-06-29T11:38:00Z">
                    <w:rPr>
                      <w:color w:val="000000"/>
                      <w:lang w:val="en-US"/>
                    </w:rPr>
                  </w:rPrChange>
                </w:rPr>
                <w:t xml:space="preserve">Потери </w:t>
              </w:r>
            </w:ins>
            <w:ins w:id="41" w:author="Deloitte &amp; Touche" w:date="2015-06-29T11:38:00Z">
              <w:r>
                <w:rPr>
                  <w:color w:val="000000"/>
                </w:rPr>
                <w:t>при транспортиро</w:t>
              </w:r>
              <w:r>
                <w:rPr>
                  <w:color w:val="000000"/>
                </w:rPr>
                <w:t>в</w:t>
              </w:r>
              <w:r>
                <w:rPr>
                  <w:color w:val="000000"/>
                </w:rPr>
                <w:t xml:space="preserve">ке </w:t>
              </w:r>
            </w:ins>
            <w:ins w:id="42" w:author="Deloitte &amp; Touche" w:date="2015-06-29T11:36:00Z">
              <w:r w:rsidRPr="002A388B">
                <w:rPr>
                  <w:color w:val="000000"/>
                  <w:rPrChange w:id="43" w:author="Deloitte &amp; Touche" w:date="2015-06-29T11:38:00Z">
                    <w:rPr>
                      <w:color w:val="000000"/>
                      <w:lang w:val="en-US"/>
                    </w:rPr>
                  </w:rPrChange>
                </w:rPr>
                <w:t xml:space="preserve">на экспорт, </w:t>
              </w:r>
              <w:proofErr w:type="gramStart"/>
              <w:r w:rsidRPr="002A388B">
                <w:rPr>
                  <w:color w:val="000000"/>
                  <w:rPrChange w:id="44" w:author="Deloitte &amp; Touche" w:date="2015-06-29T11:38:00Z">
                    <w:rPr>
                      <w:color w:val="000000"/>
                      <w:lang w:val="en-US"/>
                    </w:rPr>
                  </w:rPrChange>
                </w:rPr>
                <w:t>т</w:t>
              </w:r>
              <w:proofErr w:type="gramEnd"/>
            </w:ins>
          </w:p>
        </w:tc>
      </w:tr>
      <w:tr w:rsidR="002A388B" w:rsidRPr="002A388B" w:rsidTr="002A388B">
        <w:trPr>
          <w:divId w:val="56126323"/>
          <w:trHeight w:val="300"/>
          <w:jc w:val="center"/>
          <w:ins w:id="45" w:author="Deloitte &amp; Touche" w:date="2015-06-29T11:36:00Z"/>
          <w:trPrChange w:id="46" w:author="Deloitte &amp; Touche" w:date="2015-06-29T11:38:00Z">
            <w:trPr>
              <w:divId w:val="56126323"/>
              <w:trHeight w:val="300"/>
              <w:jc w:val="center"/>
            </w:trPr>
          </w:trPrChange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7" w:author="Deloitte &amp; Touche" w:date="2015-06-29T11:38:00Z">
              <w:tcPr>
                <w:tcW w:w="1529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>
            <w:pPr>
              <w:jc w:val="center"/>
              <w:rPr>
                <w:ins w:id="48" w:author="Deloitte &amp; Touche" w:date="2015-06-29T11:36:00Z"/>
                <w:color w:val="000000"/>
                <w:lang w:val="en-US"/>
                <w:rPrChange w:id="49" w:author="Deloitte &amp; Touche" w:date="2015-06-29T11:37:00Z">
                  <w:rPr>
                    <w:ins w:id="50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  <w:pPrChange w:id="51" w:author="Deloitte &amp; Touche" w:date="2015-06-29T11:37:00Z">
                <w:pPr>
                  <w:jc w:val="right"/>
                </w:pPr>
              </w:pPrChange>
            </w:pPr>
            <w:ins w:id="52" w:author="Deloitte &amp; Touche" w:date="2015-06-29T11:36:00Z">
              <w:r w:rsidRPr="002A388B">
                <w:rPr>
                  <w:color w:val="000000"/>
                  <w:lang w:val="en-US"/>
                  <w:rPrChange w:id="53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1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4" w:author="Deloitte &amp; Touche" w:date="2015-06-29T11:38:00Z">
              <w:tcPr>
                <w:tcW w:w="15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045BEA" w:rsidRDefault="00045BEA">
            <w:pPr>
              <w:jc w:val="center"/>
              <w:rPr>
                <w:ins w:id="55" w:author="Deloitte &amp; Touche" w:date="2015-06-29T11:36:00Z"/>
                <w:color w:val="FF0000"/>
                <w:rPrChange w:id="56" w:author="Deloitte &amp; Touche" w:date="2015-06-29T11:42:00Z">
                  <w:rPr>
                    <w:ins w:id="57" w:author="Deloitte &amp; Touche" w:date="2015-06-29T11:36:00Z"/>
                    <w:rFonts w:ascii="Calibri" w:hAnsi="Calibri" w:cs="Calibri"/>
                    <w:color w:val="FF0000"/>
                    <w:lang w:val="en-US"/>
                  </w:rPr>
                </w:rPrChange>
              </w:rPr>
              <w:pPrChange w:id="58" w:author="Deloitte &amp; Touche" w:date="2015-06-29T11:37:00Z">
                <w:pPr/>
              </w:pPrChange>
            </w:pPr>
            <w:ins w:id="59" w:author="Deloitte &amp; Touche" w:date="2015-06-29T11:42:00Z">
              <w:r>
                <w:rPr>
                  <w:color w:val="FF0000"/>
                </w:rPr>
                <w:t>2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0" w:author="Deloitte &amp; Touche" w:date="2015-06-29T11:38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045BEA" w:rsidRDefault="00045BEA">
            <w:pPr>
              <w:jc w:val="center"/>
              <w:rPr>
                <w:ins w:id="61" w:author="Deloitte &amp; Touche" w:date="2015-06-29T11:36:00Z"/>
                <w:color w:val="000000"/>
                <w:rPrChange w:id="62" w:author="Deloitte &amp; Touche" w:date="2015-06-29T11:42:00Z">
                  <w:rPr>
                    <w:ins w:id="63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  <w:pPrChange w:id="64" w:author="Deloitte &amp; Touche" w:date="2015-06-29T11:37:00Z">
                <w:pPr>
                  <w:jc w:val="right"/>
                </w:pPr>
              </w:pPrChange>
            </w:pPr>
            <w:ins w:id="65" w:author="Deloitte &amp; Touche" w:date="2015-06-29T11:42:00Z">
              <w:r>
                <w:rPr>
                  <w:color w:val="000000"/>
                </w:rPr>
                <w:t>3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6" w:author="Deloitte &amp; Touche" w:date="2015-06-29T11:38:00Z">
              <w:tcPr>
                <w:tcW w:w="15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045BEA" w:rsidRDefault="00045BEA">
            <w:pPr>
              <w:jc w:val="center"/>
              <w:rPr>
                <w:ins w:id="67" w:author="Deloitte &amp; Touche" w:date="2015-06-29T11:36:00Z"/>
                <w:color w:val="000000"/>
                <w:rPrChange w:id="68" w:author="Deloitte &amp; Touche" w:date="2015-06-29T11:42:00Z">
                  <w:rPr>
                    <w:ins w:id="69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  <w:pPrChange w:id="70" w:author="Deloitte &amp; Touche" w:date="2015-06-29T11:37:00Z">
                <w:pPr>
                  <w:jc w:val="right"/>
                </w:pPr>
              </w:pPrChange>
            </w:pPr>
            <w:ins w:id="71" w:author="Deloitte &amp; Touche" w:date="2015-06-29T11:42:00Z">
              <w:r>
                <w:rPr>
                  <w:color w:val="000000"/>
                </w:rPr>
                <w:t>4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2" w:author="Deloitte &amp; Touche" w:date="2015-06-29T11:38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045BEA" w:rsidRDefault="00045BEA">
            <w:pPr>
              <w:jc w:val="center"/>
              <w:rPr>
                <w:ins w:id="73" w:author="Deloitte &amp; Touche" w:date="2015-06-29T11:36:00Z"/>
                <w:color w:val="000000"/>
                <w:rPrChange w:id="74" w:author="Deloitte &amp; Touche" w:date="2015-06-29T11:42:00Z">
                  <w:rPr>
                    <w:ins w:id="75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  <w:pPrChange w:id="76" w:author="Deloitte &amp; Touche" w:date="2015-06-29T11:37:00Z">
                <w:pPr>
                  <w:jc w:val="right"/>
                </w:pPr>
              </w:pPrChange>
            </w:pPr>
            <w:ins w:id="77" w:author="Deloitte &amp; Touche" w:date="2015-06-29T11:42:00Z">
              <w:r>
                <w:rPr>
                  <w:color w:val="000000"/>
                </w:rPr>
                <w:t>5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8" w:author="Deloitte &amp; Touche" w:date="2015-06-29T11:38:00Z">
              <w:tcPr>
                <w:tcW w:w="15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045BEA" w:rsidRDefault="00045BEA">
            <w:pPr>
              <w:jc w:val="center"/>
              <w:rPr>
                <w:ins w:id="79" w:author="Deloitte &amp; Touche" w:date="2015-06-29T11:36:00Z"/>
                <w:color w:val="000000"/>
                <w:rPrChange w:id="80" w:author="Deloitte &amp; Touche" w:date="2015-06-29T11:42:00Z">
                  <w:rPr>
                    <w:ins w:id="81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  <w:pPrChange w:id="82" w:author="Deloitte &amp; Touche" w:date="2015-06-29T11:37:00Z">
                <w:pPr>
                  <w:jc w:val="right"/>
                </w:pPr>
              </w:pPrChange>
            </w:pPr>
            <w:ins w:id="83" w:author="Deloitte &amp; Touche" w:date="2015-06-29T11:42:00Z">
              <w:r>
                <w:rPr>
                  <w:color w:val="000000"/>
                </w:rPr>
                <w:t>6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4" w:author="Deloitte &amp; Touche" w:date="2015-06-29T11:38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045BEA" w:rsidRDefault="00045BEA">
            <w:pPr>
              <w:jc w:val="center"/>
              <w:rPr>
                <w:ins w:id="85" w:author="Deloitte &amp; Touche" w:date="2015-06-29T11:36:00Z"/>
                <w:color w:val="000000"/>
                <w:rPrChange w:id="86" w:author="Deloitte &amp; Touche" w:date="2015-06-29T11:42:00Z">
                  <w:rPr>
                    <w:ins w:id="87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  <w:pPrChange w:id="88" w:author="Deloitte &amp; Touche" w:date="2015-06-29T11:37:00Z">
                <w:pPr>
                  <w:jc w:val="right"/>
                </w:pPr>
              </w:pPrChange>
            </w:pPr>
            <w:ins w:id="89" w:author="Deloitte &amp; Touche" w:date="2015-06-29T11:42:00Z">
              <w:r>
                <w:rPr>
                  <w:color w:val="000000"/>
                </w:rPr>
                <w:t>7</w:t>
              </w:r>
            </w:ins>
          </w:p>
        </w:tc>
      </w:tr>
      <w:tr w:rsidR="002A388B" w:rsidRPr="002A388B" w:rsidTr="002A388B">
        <w:trPr>
          <w:divId w:val="56126323"/>
          <w:trHeight w:val="300"/>
          <w:jc w:val="center"/>
          <w:ins w:id="90" w:author="Deloitte &amp; Touche" w:date="2015-06-29T11:36:00Z"/>
          <w:trPrChange w:id="91" w:author="Deloitte &amp; Touche" w:date="2015-06-29T11:38:00Z">
            <w:trPr>
              <w:divId w:val="56126323"/>
              <w:trHeight w:val="300"/>
              <w:jc w:val="center"/>
            </w:trPr>
          </w:trPrChange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2" w:author="Deloitte &amp; Touche" w:date="2015-06-29T11:38:00Z">
              <w:tcPr>
                <w:tcW w:w="1529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93" w:author="Deloitte &amp; Touche" w:date="2015-06-29T11:36:00Z"/>
                <w:color w:val="000000"/>
                <w:lang w:val="en-US"/>
                <w:rPrChange w:id="94" w:author="Deloitte &amp; Touche" w:date="2015-06-29T11:37:00Z">
                  <w:rPr>
                    <w:ins w:id="95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</w:pPr>
            <w:ins w:id="96" w:author="Deloitte &amp; Touche" w:date="2015-06-29T11:36:00Z">
              <w:r w:rsidRPr="002A388B">
                <w:rPr>
                  <w:color w:val="000000"/>
                  <w:lang w:val="en-US"/>
                  <w:rPrChange w:id="97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8" w:author="Deloitte &amp; Touche" w:date="2015-06-29T11:38:00Z">
              <w:tcPr>
                <w:tcW w:w="15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99" w:author="Deloitte &amp; Touche" w:date="2015-06-29T11:36:00Z"/>
                <w:color w:val="FF0000"/>
                <w:lang w:val="en-US"/>
                <w:rPrChange w:id="100" w:author="Deloitte &amp; Touche" w:date="2015-06-29T11:37:00Z">
                  <w:rPr>
                    <w:ins w:id="101" w:author="Deloitte &amp; Touche" w:date="2015-06-29T11:36:00Z"/>
                    <w:rFonts w:ascii="Calibri" w:hAnsi="Calibri" w:cs="Calibri"/>
                    <w:color w:val="FF0000"/>
                    <w:lang w:val="en-US"/>
                  </w:rPr>
                </w:rPrChange>
              </w:rPr>
            </w:pPr>
            <w:ins w:id="102" w:author="Deloitte &amp; Touche" w:date="2015-06-29T11:36:00Z">
              <w:r w:rsidRPr="002A388B">
                <w:rPr>
                  <w:color w:val="FF0000"/>
                  <w:lang w:val="en-US"/>
                  <w:rPrChange w:id="103" w:author="Deloitte &amp; Touche" w:date="2015-06-29T11:37:00Z">
                    <w:rPr>
                      <w:rFonts w:ascii="Calibri" w:hAnsi="Calibri" w:cs="Calibri"/>
                      <w:color w:val="FF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4" w:author="Deloitte &amp; Touche" w:date="2015-06-29T11:38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105" w:author="Deloitte &amp; Touche" w:date="2015-06-29T11:36:00Z"/>
                <w:color w:val="000000"/>
                <w:lang w:val="en-US"/>
                <w:rPrChange w:id="106" w:author="Deloitte &amp; Touche" w:date="2015-06-29T11:37:00Z">
                  <w:rPr>
                    <w:ins w:id="107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</w:pPr>
            <w:ins w:id="108" w:author="Deloitte &amp; Touche" w:date="2015-06-29T11:36:00Z">
              <w:r w:rsidRPr="002A388B">
                <w:rPr>
                  <w:color w:val="000000"/>
                  <w:lang w:val="en-US"/>
                  <w:rPrChange w:id="109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0" w:author="Deloitte &amp; Touche" w:date="2015-06-29T11:38:00Z">
              <w:tcPr>
                <w:tcW w:w="15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111" w:author="Deloitte &amp; Touche" w:date="2015-06-29T11:36:00Z"/>
                <w:color w:val="000000"/>
                <w:lang w:val="en-US"/>
                <w:rPrChange w:id="112" w:author="Deloitte &amp; Touche" w:date="2015-06-29T11:37:00Z">
                  <w:rPr>
                    <w:ins w:id="113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</w:pPr>
            <w:ins w:id="114" w:author="Deloitte &amp; Touche" w:date="2015-06-29T11:36:00Z">
              <w:r w:rsidRPr="002A388B">
                <w:rPr>
                  <w:color w:val="000000"/>
                  <w:lang w:val="en-US"/>
                  <w:rPrChange w:id="115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6" w:author="Deloitte &amp; Touche" w:date="2015-06-29T11:38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117" w:author="Deloitte &amp; Touche" w:date="2015-06-29T11:36:00Z"/>
                <w:color w:val="000000"/>
                <w:lang w:val="en-US"/>
                <w:rPrChange w:id="118" w:author="Deloitte &amp; Touche" w:date="2015-06-29T11:37:00Z">
                  <w:rPr>
                    <w:ins w:id="119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</w:pPr>
            <w:ins w:id="120" w:author="Deloitte &amp; Touche" w:date="2015-06-29T11:36:00Z">
              <w:r w:rsidRPr="002A388B">
                <w:rPr>
                  <w:color w:val="000000"/>
                  <w:lang w:val="en-US"/>
                  <w:rPrChange w:id="121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2" w:author="Deloitte &amp; Touche" w:date="2015-06-29T11:38:00Z">
              <w:tcPr>
                <w:tcW w:w="15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123" w:author="Deloitte &amp; Touche" w:date="2015-06-29T11:36:00Z"/>
                <w:color w:val="000000"/>
                <w:lang w:val="en-US"/>
                <w:rPrChange w:id="124" w:author="Deloitte &amp; Touche" w:date="2015-06-29T11:37:00Z">
                  <w:rPr>
                    <w:ins w:id="125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</w:pPr>
            <w:ins w:id="126" w:author="Deloitte &amp; Touche" w:date="2015-06-29T11:36:00Z">
              <w:r w:rsidRPr="002A388B">
                <w:rPr>
                  <w:color w:val="000000"/>
                  <w:lang w:val="en-US"/>
                  <w:rPrChange w:id="127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8" w:author="Deloitte &amp; Touche" w:date="2015-06-29T11:38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129" w:author="Deloitte &amp; Touche" w:date="2015-06-29T11:36:00Z"/>
                <w:color w:val="000000"/>
                <w:lang w:val="en-US"/>
                <w:rPrChange w:id="130" w:author="Deloitte &amp; Touche" w:date="2015-06-29T11:37:00Z">
                  <w:rPr>
                    <w:ins w:id="131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</w:pPr>
            <w:ins w:id="132" w:author="Deloitte &amp; Touche" w:date="2015-06-29T11:36:00Z">
              <w:r w:rsidRPr="002A388B">
                <w:rPr>
                  <w:color w:val="000000"/>
                  <w:lang w:val="en-US"/>
                  <w:rPrChange w:id="133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</w:tr>
      <w:tr w:rsidR="002A388B" w:rsidRPr="002A388B" w:rsidTr="002A388B">
        <w:trPr>
          <w:divId w:val="56126323"/>
          <w:trHeight w:val="300"/>
          <w:jc w:val="center"/>
          <w:ins w:id="134" w:author="Deloitte &amp; Touche" w:date="2015-06-29T11:36:00Z"/>
          <w:trPrChange w:id="135" w:author="Deloitte &amp; Touche" w:date="2015-06-29T11:38:00Z">
            <w:trPr>
              <w:divId w:val="56126323"/>
              <w:trHeight w:val="300"/>
              <w:jc w:val="center"/>
            </w:trPr>
          </w:trPrChange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6" w:author="Deloitte &amp; Touche" w:date="2015-06-29T11:38:00Z">
              <w:tcPr>
                <w:tcW w:w="1529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137" w:author="Deloitte &amp; Touche" w:date="2015-06-29T11:36:00Z"/>
                <w:color w:val="000000"/>
                <w:lang w:val="en-US"/>
                <w:rPrChange w:id="138" w:author="Deloitte &amp; Touche" w:date="2015-06-29T11:37:00Z">
                  <w:rPr>
                    <w:ins w:id="139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</w:pPr>
            <w:ins w:id="140" w:author="Deloitte &amp; Touche" w:date="2015-06-29T11:36:00Z">
              <w:r w:rsidRPr="002A388B">
                <w:rPr>
                  <w:color w:val="000000"/>
                  <w:lang w:val="en-US"/>
                  <w:rPrChange w:id="141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2" w:author="Deloitte &amp; Touche" w:date="2015-06-29T11:38:00Z">
              <w:tcPr>
                <w:tcW w:w="15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143" w:author="Deloitte &amp; Touche" w:date="2015-06-29T11:36:00Z"/>
                <w:color w:val="FF0000"/>
                <w:lang w:val="en-US"/>
                <w:rPrChange w:id="144" w:author="Deloitte &amp; Touche" w:date="2015-06-29T11:37:00Z">
                  <w:rPr>
                    <w:ins w:id="145" w:author="Deloitte &amp; Touche" w:date="2015-06-29T11:36:00Z"/>
                    <w:rFonts w:ascii="Calibri" w:hAnsi="Calibri" w:cs="Calibri"/>
                    <w:color w:val="FF0000"/>
                    <w:lang w:val="en-US"/>
                  </w:rPr>
                </w:rPrChange>
              </w:rPr>
            </w:pPr>
            <w:ins w:id="146" w:author="Deloitte &amp; Touche" w:date="2015-06-29T11:36:00Z">
              <w:r w:rsidRPr="002A388B">
                <w:rPr>
                  <w:color w:val="FF0000"/>
                  <w:lang w:val="en-US"/>
                  <w:rPrChange w:id="147" w:author="Deloitte &amp; Touche" w:date="2015-06-29T11:37:00Z">
                    <w:rPr>
                      <w:rFonts w:ascii="Calibri" w:hAnsi="Calibri" w:cs="Calibri"/>
                      <w:color w:val="FF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8" w:author="Deloitte &amp; Touche" w:date="2015-06-29T11:38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149" w:author="Deloitte &amp; Touche" w:date="2015-06-29T11:36:00Z"/>
                <w:color w:val="000000"/>
                <w:lang w:val="en-US"/>
                <w:rPrChange w:id="150" w:author="Deloitte &amp; Touche" w:date="2015-06-29T11:37:00Z">
                  <w:rPr>
                    <w:ins w:id="151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</w:pPr>
            <w:ins w:id="152" w:author="Deloitte &amp; Touche" w:date="2015-06-29T11:36:00Z">
              <w:r w:rsidRPr="002A388B">
                <w:rPr>
                  <w:color w:val="000000"/>
                  <w:lang w:val="en-US"/>
                  <w:rPrChange w:id="153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4" w:author="Deloitte &amp; Touche" w:date="2015-06-29T11:38:00Z">
              <w:tcPr>
                <w:tcW w:w="15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155" w:author="Deloitte &amp; Touche" w:date="2015-06-29T11:36:00Z"/>
                <w:color w:val="000000"/>
                <w:lang w:val="en-US"/>
                <w:rPrChange w:id="156" w:author="Deloitte &amp; Touche" w:date="2015-06-29T11:37:00Z">
                  <w:rPr>
                    <w:ins w:id="157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</w:pPr>
            <w:ins w:id="158" w:author="Deloitte &amp; Touche" w:date="2015-06-29T11:36:00Z">
              <w:r w:rsidRPr="002A388B">
                <w:rPr>
                  <w:color w:val="000000"/>
                  <w:lang w:val="en-US"/>
                  <w:rPrChange w:id="159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0" w:author="Deloitte &amp; Touche" w:date="2015-06-29T11:38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161" w:author="Deloitte &amp; Touche" w:date="2015-06-29T11:36:00Z"/>
                <w:color w:val="000000"/>
                <w:lang w:val="en-US"/>
                <w:rPrChange w:id="162" w:author="Deloitte &amp; Touche" w:date="2015-06-29T11:37:00Z">
                  <w:rPr>
                    <w:ins w:id="163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</w:pPr>
            <w:ins w:id="164" w:author="Deloitte &amp; Touche" w:date="2015-06-29T11:36:00Z">
              <w:r w:rsidRPr="002A388B">
                <w:rPr>
                  <w:color w:val="000000"/>
                  <w:lang w:val="en-US"/>
                  <w:rPrChange w:id="165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6" w:author="Deloitte &amp; Touche" w:date="2015-06-29T11:38:00Z">
              <w:tcPr>
                <w:tcW w:w="15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167" w:author="Deloitte &amp; Touche" w:date="2015-06-29T11:36:00Z"/>
                <w:color w:val="000000"/>
                <w:lang w:val="en-US"/>
                <w:rPrChange w:id="168" w:author="Deloitte &amp; Touche" w:date="2015-06-29T11:37:00Z">
                  <w:rPr>
                    <w:ins w:id="169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</w:pPr>
            <w:ins w:id="170" w:author="Deloitte &amp; Touche" w:date="2015-06-29T11:36:00Z">
              <w:r w:rsidRPr="002A388B">
                <w:rPr>
                  <w:color w:val="000000"/>
                  <w:lang w:val="en-US"/>
                  <w:rPrChange w:id="171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2" w:author="Deloitte &amp; Touche" w:date="2015-06-29T11:38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173" w:author="Deloitte &amp; Touche" w:date="2015-06-29T11:36:00Z"/>
                <w:color w:val="000000"/>
                <w:lang w:val="en-US"/>
                <w:rPrChange w:id="174" w:author="Deloitte &amp; Touche" w:date="2015-06-29T11:37:00Z">
                  <w:rPr>
                    <w:ins w:id="175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</w:pPr>
            <w:ins w:id="176" w:author="Deloitte &amp; Touche" w:date="2015-06-29T11:36:00Z">
              <w:r w:rsidRPr="002A388B">
                <w:rPr>
                  <w:color w:val="000000"/>
                  <w:lang w:val="en-US"/>
                  <w:rPrChange w:id="177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</w:tr>
      <w:tr w:rsidR="002A388B" w:rsidRPr="002A388B" w:rsidTr="002A388B">
        <w:trPr>
          <w:divId w:val="56126323"/>
          <w:trHeight w:val="300"/>
          <w:jc w:val="center"/>
          <w:ins w:id="178" w:author="Deloitte &amp; Touche" w:date="2015-06-29T11:36:00Z"/>
          <w:trPrChange w:id="179" w:author="Deloitte &amp; Touche" w:date="2015-06-29T11:38:00Z">
            <w:trPr>
              <w:divId w:val="56126323"/>
              <w:trHeight w:val="300"/>
              <w:jc w:val="center"/>
            </w:trPr>
          </w:trPrChange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0" w:author="Deloitte &amp; Touche" w:date="2015-06-29T11:38:00Z">
              <w:tcPr>
                <w:tcW w:w="1529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>
            <w:pPr>
              <w:jc w:val="center"/>
              <w:rPr>
                <w:ins w:id="181" w:author="Deloitte &amp; Touche" w:date="2015-06-29T11:36:00Z"/>
                <w:color w:val="000000"/>
                <w:lang w:val="en-US"/>
                <w:rPrChange w:id="182" w:author="Deloitte &amp; Touche" w:date="2015-06-29T11:37:00Z">
                  <w:rPr>
                    <w:ins w:id="183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  <w:pPrChange w:id="184" w:author="Deloitte &amp; Touche" w:date="2015-06-29T11:37:00Z">
                <w:pPr>
                  <w:jc w:val="right"/>
                </w:pPr>
              </w:pPrChange>
            </w:pPr>
            <w:ins w:id="185" w:author="Deloitte &amp; Touche" w:date="2015-06-29T11:36:00Z">
              <w:r w:rsidRPr="002A388B">
                <w:rPr>
                  <w:color w:val="000000"/>
                  <w:lang w:val="en-US"/>
                  <w:rPrChange w:id="186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100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7" w:author="Deloitte &amp; Touche" w:date="2015-06-29T11:38:00Z">
              <w:tcPr>
                <w:tcW w:w="15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188" w:author="Deloitte &amp; Touche" w:date="2015-06-29T11:36:00Z"/>
                <w:color w:val="FF0000"/>
                <w:lang w:val="en-US"/>
                <w:rPrChange w:id="189" w:author="Deloitte &amp; Touche" w:date="2015-06-29T11:37:00Z">
                  <w:rPr>
                    <w:ins w:id="190" w:author="Deloitte &amp; Touche" w:date="2015-06-29T11:36:00Z"/>
                    <w:rFonts w:ascii="Calibri" w:hAnsi="Calibri" w:cs="Calibri"/>
                    <w:color w:val="FF0000"/>
                    <w:lang w:val="en-US"/>
                  </w:rPr>
                </w:rPrChange>
              </w:rPr>
            </w:pPr>
            <w:ins w:id="191" w:author="Deloitte &amp; Touche" w:date="2015-06-29T11:36:00Z">
              <w:r w:rsidRPr="002A388B">
                <w:rPr>
                  <w:color w:val="FF0000"/>
                  <w:lang w:val="en-US"/>
                  <w:rPrChange w:id="192" w:author="Deloitte &amp; Touche" w:date="2015-06-29T11:37:00Z">
                    <w:rPr>
                      <w:rFonts w:ascii="Calibri" w:hAnsi="Calibri" w:cs="Calibri"/>
                      <w:color w:val="FF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3" w:author="Deloitte &amp; Touche" w:date="2015-06-29T11:38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194" w:author="Deloitte &amp; Touche" w:date="2015-06-29T11:36:00Z"/>
                <w:color w:val="000000"/>
                <w:lang w:val="en-US"/>
                <w:rPrChange w:id="195" w:author="Deloitte &amp; Touche" w:date="2015-06-29T11:37:00Z">
                  <w:rPr>
                    <w:ins w:id="196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</w:pPr>
            <w:ins w:id="197" w:author="Deloitte &amp; Touche" w:date="2015-06-29T11:36:00Z">
              <w:r w:rsidRPr="002A388B">
                <w:rPr>
                  <w:color w:val="000000"/>
                  <w:lang w:val="en-US"/>
                  <w:rPrChange w:id="198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9" w:author="Deloitte &amp; Touche" w:date="2015-06-29T11:38:00Z">
              <w:tcPr>
                <w:tcW w:w="15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200" w:author="Deloitte &amp; Touche" w:date="2015-06-29T11:36:00Z"/>
                <w:color w:val="000000"/>
                <w:lang w:val="en-US"/>
                <w:rPrChange w:id="201" w:author="Deloitte &amp; Touche" w:date="2015-06-29T11:37:00Z">
                  <w:rPr>
                    <w:ins w:id="202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</w:pPr>
            <w:ins w:id="203" w:author="Deloitte &amp; Touche" w:date="2015-06-29T11:36:00Z">
              <w:r w:rsidRPr="002A388B">
                <w:rPr>
                  <w:color w:val="000000"/>
                  <w:lang w:val="en-US"/>
                  <w:rPrChange w:id="204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5" w:author="Deloitte &amp; Touche" w:date="2015-06-29T11:38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206" w:author="Deloitte &amp; Touche" w:date="2015-06-29T11:36:00Z"/>
                <w:color w:val="000000"/>
                <w:lang w:val="en-US"/>
                <w:rPrChange w:id="207" w:author="Deloitte &amp; Touche" w:date="2015-06-29T11:37:00Z">
                  <w:rPr>
                    <w:ins w:id="208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</w:pPr>
            <w:ins w:id="209" w:author="Deloitte &amp; Touche" w:date="2015-06-29T11:36:00Z">
              <w:r w:rsidRPr="002A388B">
                <w:rPr>
                  <w:color w:val="000000"/>
                  <w:lang w:val="en-US"/>
                  <w:rPrChange w:id="210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1" w:author="Deloitte &amp; Touche" w:date="2015-06-29T11:38:00Z">
              <w:tcPr>
                <w:tcW w:w="152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212" w:author="Deloitte &amp; Touche" w:date="2015-06-29T11:36:00Z"/>
                <w:color w:val="000000"/>
                <w:lang w:val="en-US"/>
                <w:rPrChange w:id="213" w:author="Deloitte &amp; Touche" w:date="2015-06-29T11:37:00Z">
                  <w:rPr>
                    <w:ins w:id="214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</w:pPr>
            <w:ins w:id="215" w:author="Deloitte &amp; Touche" w:date="2015-06-29T11:36:00Z">
              <w:r w:rsidRPr="002A388B">
                <w:rPr>
                  <w:color w:val="000000"/>
                  <w:lang w:val="en-US"/>
                  <w:rPrChange w:id="216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7" w:author="Deloitte &amp; Touche" w:date="2015-06-29T11:38:00Z"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2A388B" w:rsidRPr="002A388B" w:rsidRDefault="002A388B" w:rsidP="002A388B">
            <w:pPr>
              <w:rPr>
                <w:ins w:id="218" w:author="Deloitte &amp; Touche" w:date="2015-06-29T11:36:00Z"/>
                <w:color w:val="000000"/>
                <w:lang w:val="en-US"/>
                <w:rPrChange w:id="219" w:author="Deloitte &amp; Touche" w:date="2015-06-29T11:37:00Z">
                  <w:rPr>
                    <w:ins w:id="220" w:author="Deloitte &amp; Touche" w:date="2015-06-29T11:36:00Z"/>
                    <w:rFonts w:ascii="Calibri" w:hAnsi="Calibri" w:cs="Calibri"/>
                    <w:color w:val="000000"/>
                    <w:lang w:val="en-US"/>
                  </w:rPr>
                </w:rPrChange>
              </w:rPr>
            </w:pPr>
            <w:ins w:id="221" w:author="Deloitte &amp; Touche" w:date="2015-06-29T11:36:00Z">
              <w:r w:rsidRPr="002A388B">
                <w:rPr>
                  <w:color w:val="000000"/>
                  <w:lang w:val="en-US"/>
                  <w:rPrChange w:id="222" w:author="Deloitte &amp; Touche" w:date="2015-06-29T11:37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/>
                    </w:rPr>
                  </w:rPrChange>
                </w:rPr>
                <w:t> </w:t>
              </w:r>
            </w:ins>
          </w:p>
        </w:tc>
      </w:tr>
    </w:tbl>
    <w:p w:rsidR="00645DE9" w:rsidRDefault="00645DE9" w:rsidP="002A388B"/>
    <w:p w:rsidR="00192461" w:rsidRPr="00CE6E55" w:rsidRDefault="00192461" w:rsidP="00192461">
      <w:pPr>
        <w:widowControl w:val="0"/>
      </w:pPr>
      <w:r w:rsidRPr="00CE6E55">
        <w:t>Служебный раздел</w:t>
      </w:r>
    </w:p>
    <w:p w:rsidR="00192461" w:rsidRPr="00CE6E55" w:rsidRDefault="00192461" w:rsidP="00192461">
      <w:pPr>
        <w:keepNext/>
      </w:pPr>
      <w:bookmarkStart w:id="223" w:name="_GoBack"/>
      <w:bookmarkEnd w:id="223"/>
    </w:p>
    <w:p w:rsidR="00192461" w:rsidRPr="00CE6E55" w:rsidRDefault="00192461" w:rsidP="00192461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192461" w:rsidRPr="00CE6E55" w:rsidTr="00125BDF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461" w:rsidRPr="00CE6E55" w:rsidRDefault="00192461" w:rsidP="00125BDF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461" w:rsidRPr="00CE6E55" w:rsidRDefault="00192461" w:rsidP="00125BDF">
            <w:pPr>
              <w:rPr>
                <w:bCs/>
              </w:rPr>
            </w:pPr>
          </w:p>
        </w:tc>
      </w:tr>
      <w:tr w:rsidR="00192461" w:rsidRPr="00CE6E55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461" w:rsidRPr="00CE6E55" w:rsidRDefault="00192461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461" w:rsidRPr="00CE6E55" w:rsidRDefault="00192461" w:rsidP="00125BDF">
            <w:pPr>
              <w:rPr>
                <w:bCs/>
              </w:rPr>
            </w:pPr>
          </w:p>
        </w:tc>
      </w:tr>
      <w:tr w:rsidR="00192461" w:rsidRPr="00CE6E55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461" w:rsidRPr="00CE6E55" w:rsidRDefault="00192461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461" w:rsidRPr="00CE6E55" w:rsidRDefault="00192461" w:rsidP="00125BDF">
            <w:pPr>
              <w:rPr>
                <w:bCs/>
              </w:rPr>
            </w:pPr>
          </w:p>
        </w:tc>
      </w:tr>
      <w:tr w:rsidR="00192461" w:rsidRPr="00CE6E55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461" w:rsidRPr="00CE6E55" w:rsidRDefault="00192461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461" w:rsidRPr="00CE6E55" w:rsidRDefault="00192461" w:rsidP="00125BDF">
            <w:pPr>
              <w:rPr>
                <w:bCs/>
              </w:rPr>
            </w:pPr>
          </w:p>
        </w:tc>
      </w:tr>
    </w:tbl>
    <w:p w:rsidR="00192461" w:rsidRPr="00CE6E55" w:rsidRDefault="00192461" w:rsidP="00192461">
      <w:pPr>
        <w:keepNext/>
      </w:pPr>
    </w:p>
    <w:p w:rsidR="00192461" w:rsidRPr="00CE6E55" w:rsidRDefault="00192461" w:rsidP="00192461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192461" w:rsidRPr="00CE6E55" w:rsidTr="00125BDF">
        <w:trPr>
          <w:cantSplit/>
        </w:trPr>
        <w:tc>
          <w:tcPr>
            <w:tcW w:w="4169" w:type="pct"/>
          </w:tcPr>
          <w:p w:rsidR="00192461" w:rsidRPr="00CE6E55" w:rsidRDefault="00192461" w:rsidP="00125BDF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:rsidR="00192461" w:rsidRPr="00CE6E55" w:rsidRDefault="00192461" w:rsidP="00125BDF"/>
        </w:tc>
      </w:tr>
      <w:tr w:rsidR="00192461" w:rsidRPr="00CE6E55" w:rsidTr="00125BDF">
        <w:trPr>
          <w:cantSplit/>
        </w:trPr>
        <w:tc>
          <w:tcPr>
            <w:tcW w:w="4169" w:type="pct"/>
          </w:tcPr>
          <w:p w:rsidR="00192461" w:rsidRPr="00CE6E55" w:rsidRDefault="00192461" w:rsidP="00125BDF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:rsidR="00192461" w:rsidRPr="00CE6E55" w:rsidRDefault="00192461" w:rsidP="00125BDF"/>
        </w:tc>
      </w:tr>
    </w:tbl>
    <w:p w:rsidR="00192461" w:rsidRPr="00CE6E55" w:rsidRDefault="00192461" w:rsidP="00192461"/>
    <w:p w:rsidR="00192461" w:rsidRPr="00CE6E55" w:rsidRDefault="00192461" w:rsidP="00192461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192461" w:rsidRPr="00CE6E55" w:rsidTr="00125BDF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:rsidR="00192461" w:rsidRPr="00CE6E55" w:rsidRDefault="00192461" w:rsidP="00125BDF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:rsidR="00192461" w:rsidRPr="00CE6E55" w:rsidRDefault="00192461" w:rsidP="00125BDF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:rsidR="00192461" w:rsidRPr="00CE6E55" w:rsidRDefault="00192461" w:rsidP="00125BDF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:rsidR="00192461" w:rsidRPr="00CE6E55" w:rsidRDefault="00192461" w:rsidP="00125BDF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:rsidR="00192461" w:rsidRPr="00CE6E55" w:rsidRDefault="00192461" w:rsidP="00125BDF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:rsidR="00192461" w:rsidRPr="00CE6E55" w:rsidRDefault="00192461" w:rsidP="00125BDF">
            <w:pPr>
              <w:jc w:val="center"/>
            </w:pPr>
            <w:r w:rsidRPr="00CE6E55">
              <w:t>Электронный адрес</w:t>
            </w:r>
          </w:p>
        </w:tc>
      </w:tr>
      <w:tr w:rsidR="00192461" w:rsidRPr="00CE6E55" w:rsidTr="00125BDF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:rsidR="00192461" w:rsidRPr="00CE6E55" w:rsidRDefault="00192461" w:rsidP="00125BDF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:rsidR="00192461" w:rsidRPr="00CE6E55" w:rsidRDefault="00192461" w:rsidP="00125BDF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192461" w:rsidRPr="00CE6E55" w:rsidRDefault="00192461" w:rsidP="00125BDF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92461" w:rsidRPr="00CE6E55" w:rsidRDefault="00192461" w:rsidP="00125BDF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:rsidR="00192461" w:rsidRPr="00CE6E55" w:rsidRDefault="00192461" w:rsidP="00125BDF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:rsidR="00192461" w:rsidRPr="00CE6E55" w:rsidRDefault="00192461" w:rsidP="00125BDF">
            <w:pPr>
              <w:jc w:val="center"/>
            </w:pPr>
            <w:r w:rsidRPr="00CE6E55">
              <w:t>4</w:t>
            </w:r>
          </w:p>
        </w:tc>
      </w:tr>
      <w:tr w:rsidR="00192461" w:rsidRPr="00CE6E55" w:rsidTr="00125BDF">
        <w:trPr>
          <w:trHeight w:val="269"/>
        </w:trPr>
        <w:tc>
          <w:tcPr>
            <w:tcW w:w="1382" w:type="pct"/>
            <w:shd w:val="clear" w:color="auto" w:fill="auto"/>
            <w:hideMark/>
          </w:tcPr>
          <w:p w:rsidR="00192461" w:rsidRPr="00CE6E55" w:rsidRDefault="00192461" w:rsidP="00125BDF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:rsidR="00192461" w:rsidRPr="00CE6E55" w:rsidRDefault="00192461" w:rsidP="00125BDF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:rsidR="00192461" w:rsidRPr="00CE6E55" w:rsidRDefault="00192461" w:rsidP="00125BD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:rsidR="00192461" w:rsidRPr="00CE6E55" w:rsidRDefault="00192461" w:rsidP="00125BD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:rsidR="00192461" w:rsidRPr="00CE6E55" w:rsidRDefault="00192461" w:rsidP="00125BD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:rsidR="00192461" w:rsidRPr="00CE6E55" w:rsidRDefault="00192461" w:rsidP="00125BDF">
            <w:r w:rsidRPr="00CE6E55">
              <w:t> </w:t>
            </w:r>
          </w:p>
        </w:tc>
      </w:tr>
      <w:tr w:rsidR="00192461" w:rsidRPr="00CE6E55" w:rsidTr="00125BDF">
        <w:trPr>
          <w:trHeight w:val="189"/>
        </w:trPr>
        <w:tc>
          <w:tcPr>
            <w:tcW w:w="1382" w:type="pct"/>
            <w:shd w:val="clear" w:color="auto" w:fill="auto"/>
            <w:hideMark/>
          </w:tcPr>
          <w:p w:rsidR="00192461" w:rsidRPr="00CE6E55" w:rsidRDefault="00192461" w:rsidP="00125BDF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:rsidR="00192461" w:rsidRPr="00CE6E55" w:rsidRDefault="00192461" w:rsidP="00125BDF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:rsidR="00192461" w:rsidRPr="00CE6E55" w:rsidRDefault="00192461" w:rsidP="00125BD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:rsidR="00192461" w:rsidRPr="00CE6E55" w:rsidRDefault="00192461" w:rsidP="00125BD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:rsidR="00192461" w:rsidRPr="00CE6E55" w:rsidRDefault="00192461" w:rsidP="00125BD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:rsidR="00192461" w:rsidRPr="00CE6E55" w:rsidRDefault="00192461" w:rsidP="00125BDF">
            <w:r w:rsidRPr="00CE6E55">
              <w:t> </w:t>
            </w:r>
          </w:p>
        </w:tc>
      </w:tr>
    </w:tbl>
    <w:p w:rsidR="00630277" w:rsidRDefault="00630277" w:rsidP="00192461">
      <w:pPr>
        <w:autoSpaceDE w:val="0"/>
        <w:autoSpaceDN w:val="0"/>
        <w:adjustRightInd w:val="0"/>
        <w:ind w:right="-314"/>
        <w:jc w:val="center"/>
        <w:outlineLvl w:val="0"/>
      </w:pPr>
    </w:p>
    <w:sectPr w:rsidR="00630277" w:rsidSect="00317227">
      <w:headerReference w:type="default" r:id="rId12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D5D" w:rsidRDefault="00D83D5D" w:rsidP="00317227">
      <w:r>
        <w:separator/>
      </w:r>
    </w:p>
  </w:endnote>
  <w:endnote w:type="continuationSeparator" w:id="0">
    <w:p w:rsidR="00D83D5D" w:rsidRDefault="00D83D5D" w:rsidP="0031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D5D" w:rsidRDefault="00D83D5D" w:rsidP="00317227">
      <w:r>
        <w:separator/>
      </w:r>
    </w:p>
  </w:footnote>
  <w:footnote w:type="continuationSeparator" w:id="0">
    <w:p w:rsidR="00D83D5D" w:rsidRDefault="00D83D5D" w:rsidP="00317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9478635"/>
      <w:docPartObj>
        <w:docPartGallery w:val="Page Numbers (Top of Page)"/>
        <w:docPartUnique/>
      </w:docPartObj>
    </w:sdtPr>
    <w:sdtEndPr/>
    <w:sdtContent>
      <w:p w:rsidR="00317227" w:rsidRDefault="00DD21C2">
        <w:pPr>
          <w:pStyle w:val="Header"/>
          <w:jc w:val="center"/>
        </w:pPr>
        <w:r>
          <w:fldChar w:fldCharType="begin"/>
        </w:r>
        <w:r w:rsidR="00317227">
          <w:instrText>PAGE   \* MERGEFORMAT</w:instrText>
        </w:r>
        <w:r>
          <w:fldChar w:fldCharType="separate"/>
        </w:r>
        <w:r w:rsidR="00045BEA">
          <w:rPr>
            <w:noProof/>
          </w:rPr>
          <w:t>2</w:t>
        </w:r>
        <w:r>
          <w:fldChar w:fldCharType="end"/>
        </w:r>
      </w:p>
    </w:sdtContent>
  </w:sdt>
  <w:p w:rsidR="00317227" w:rsidRDefault="003172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BE0"/>
    <w:rsid w:val="00045BEA"/>
    <w:rsid w:val="0008534B"/>
    <w:rsid w:val="00111373"/>
    <w:rsid w:val="00192461"/>
    <w:rsid w:val="00197EA7"/>
    <w:rsid w:val="002217F9"/>
    <w:rsid w:val="00266152"/>
    <w:rsid w:val="00273638"/>
    <w:rsid w:val="002A388B"/>
    <w:rsid w:val="002F4F45"/>
    <w:rsid w:val="003170C7"/>
    <w:rsid w:val="00317227"/>
    <w:rsid w:val="00342BB3"/>
    <w:rsid w:val="00391A14"/>
    <w:rsid w:val="003E1EED"/>
    <w:rsid w:val="00561E1D"/>
    <w:rsid w:val="005C0A76"/>
    <w:rsid w:val="00630277"/>
    <w:rsid w:val="00645DE9"/>
    <w:rsid w:val="006C6D07"/>
    <w:rsid w:val="00707046"/>
    <w:rsid w:val="0070735B"/>
    <w:rsid w:val="00733813"/>
    <w:rsid w:val="00774D75"/>
    <w:rsid w:val="007B641A"/>
    <w:rsid w:val="00806C32"/>
    <w:rsid w:val="00813BE2"/>
    <w:rsid w:val="00891B8C"/>
    <w:rsid w:val="008C7404"/>
    <w:rsid w:val="008E2EFF"/>
    <w:rsid w:val="00B35BE0"/>
    <w:rsid w:val="00BF6541"/>
    <w:rsid w:val="00C9251B"/>
    <w:rsid w:val="00CF3041"/>
    <w:rsid w:val="00D37371"/>
    <w:rsid w:val="00D40CAF"/>
    <w:rsid w:val="00D83D5D"/>
    <w:rsid w:val="00DD21C2"/>
    <w:rsid w:val="00E15ACD"/>
    <w:rsid w:val="00FE2051"/>
    <w:rsid w:val="00FF3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B35BE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7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TableNormal"/>
    <w:next w:val="TableGrid"/>
    <w:uiPriority w:val="39"/>
    <w:rsid w:val="001924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3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88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W34J7XJ4QP77-2-17912</_dlc_DocId>
    <_dlc_DocIdUrl xmlns="4be7f21c-b655-4ba8-867a-de1811392c1d">
      <Url>http://shrpdkp/sites/gis-tek/_layouts/15/DocIdRedir.aspx?ID=W34J7XJ4QP77-2-17912</Url>
      <Description>W34J7XJ4QP77-2-17912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3BFCF-98FE-41C9-ABBE-BB41B0E9391F}"/>
</file>

<file path=customXml/itemProps2.xml><?xml version="1.0" encoding="utf-8"?>
<ds:datastoreItem xmlns:ds="http://schemas.openxmlformats.org/officeDocument/2006/customXml" ds:itemID="{C1BD03CF-2143-404A-AE06-4C2B61C562D0}"/>
</file>

<file path=customXml/itemProps3.xml><?xml version="1.0" encoding="utf-8"?>
<ds:datastoreItem xmlns:ds="http://schemas.openxmlformats.org/officeDocument/2006/customXml" ds:itemID="{134D1E18-6CAA-4D10-A482-E35EC2B6436C}"/>
</file>

<file path=customXml/itemProps4.xml><?xml version="1.0" encoding="utf-8"?>
<ds:datastoreItem xmlns:ds="http://schemas.openxmlformats.org/officeDocument/2006/customXml" ds:itemID="{6587196F-C91D-4B53-8DCA-83A90C040BB5}"/>
</file>

<file path=customXml/itemProps5.xml><?xml version="1.0" encoding="utf-8"?>
<ds:datastoreItem xmlns:ds="http://schemas.openxmlformats.org/officeDocument/2006/customXml" ds:itemID="{C09EE9B8-9D95-4E63-912B-90A1DDFC12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Никишкин Николай Анатольевич</dc:creator>
  <cp:lastModifiedBy>Deloitte &amp; Touche</cp:lastModifiedBy>
  <cp:revision>11</cp:revision>
  <dcterms:created xsi:type="dcterms:W3CDTF">2015-04-07T08:56:00Z</dcterms:created>
  <dcterms:modified xsi:type="dcterms:W3CDTF">2015-06-29T08:42:00Z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db24790b-3203-4c85-8db7-fc6ce51ef27d</vt:lpwstr>
  </property>
  <property fmtid="{D5CDD505-2E9C-101B-9397-08002B2CF9AE}" pid="3" name="ContentTypeId">
    <vt:lpwstr>0x0101003BB183519E00C34FAA19C34BDCC076CF</vt:lpwstr>
  </property>
</Properties>
</file>