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2FE9" w:rsidRPr="00E85C0D" w:rsidRDefault="00B22FE9" w:rsidP="00B22FE9">
      <w:pPr>
        <w:autoSpaceDE w:val="0"/>
        <w:autoSpaceDN w:val="0"/>
        <w:adjustRightInd w:val="0"/>
        <w:ind w:left="6237"/>
        <w:jc w:val="center"/>
        <w:outlineLvl w:val="0"/>
        <w:rPr>
          <w:sz w:val="28"/>
          <w:szCs w:val="28"/>
        </w:rPr>
      </w:pPr>
      <w:r w:rsidRPr="007F10E0">
        <w:rPr>
          <w:sz w:val="28"/>
          <w:szCs w:val="28"/>
        </w:rPr>
        <w:t xml:space="preserve">Приложение № </w:t>
      </w:r>
      <w:r w:rsidR="00DD05A9" w:rsidRPr="00E85C0D">
        <w:rPr>
          <w:sz w:val="28"/>
          <w:szCs w:val="28"/>
        </w:rPr>
        <w:t>1</w:t>
      </w:r>
      <w:r>
        <w:rPr>
          <w:sz w:val="28"/>
          <w:szCs w:val="28"/>
        </w:rPr>
        <w:t>.</w:t>
      </w:r>
      <w:r w:rsidR="00E85C0D">
        <w:rPr>
          <w:sz w:val="28"/>
          <w:szCs w:val="28"/>
        </w:rPr>
        <w:t>7</w:t>
      </w:r>
      <w:r w:rsidR="00FB0CE5">
        <w:rPr>
          <w:sz w:val="28"/>
          <w:szCs w:val="28"/>
        </w:rPr>
        <w:t>5</w:t>
      </w:r>
      <w:r w:rsidR="00DD05A9" w:rsidRPr="00E85C0D">
        <w:rPr>
          <w:sz w:val="28"/>
          <w:szCs w:val="28"/>
        </w:rPr>
        <w:t>.2</w:t>
      </w:r>
    </w:p>
    <w:p w:rsidR="00B22FE9" w:rsidRPr="007F10E0" w:rsidRDefault="00B22FE9" w:rsidP="00B22FE9">
      <w:pPr>
        <w:autoSpaceDE w:val="0"/>
        <w:autoSpaceDN w:val="0"/>
        <w:adjustRightInd w:val="0"/>
        <w:ind w:left="6237"/>
        <w:jc w:val="center"/>
        <w:rPr>
          <w:sz w:val="28"/>
          <w:szCs w:val="28"/>
        </w:rPr>
      </w:pPr>
      <w:r w:rsidRPr="007F10E0">
        <w:rPr>
          <w:sz w:val="28"/>
          <w:szCs w:val="28"/>
        </w:rPr>
        <w:t xml:space="preserve">к </w:t>
      </w:r>
      <w:r>
        <w:rPr>
          <w:sz w:val="28"/>
          <w:szCs w:val="28"/>
        </w:rPr>
        <w:t>п</w:t>
      </w:r>
      <w:r w:rsidRPr="007F10E0">
        <w:rPr>
          <w:sz w:val="28"/>
          <w:szCs w:val="28"/>
        </w:rPr>
        <w:t>риказу Минэнерго России</w:t>
      </w:r>
    </w:p>
    <w:p w:rsidR="00B22FE9" w:rsidRPr="007F10E0" w:rsidRDefault="00B22FE9" w:rsidP="00B22FE9">
      <w:pPr>
        <w:autoSpaceDE w:val="0"/>
        <w:autoSpaceDN w:val="0"/>
        <w:adjustRightInd w:val="0"/>
        <w:ind w:left="6237"/>
        <w:jc w:val="center"/>
        <w:rPr>
          <w:sz w:val="28"/>
          <w:szCs w:val="28"/>
        </w:rPr>
      </w:pPr>
      <w:r w:rsidRPr="007F10E0">
        <w:rPr>
          <w:sz w:val="28"/>
          <w:szCs w:val="28"/>
        </w:rPr>
        <w:t xml:space="preserve">от </w:t>
      </w:r>
      <w:r>
        <w:rPr>
          <w:sz w:val="28"/>
          <w:szCs w:val="28"/>
        </w:rPr>
        <w:t>«</w:t>
      </w:r>
      <w:r w:rsidRPr="007F10E0">
        <w:rPr>
          <w:sz w:val="28"/>
          <w:szCs w:val="28"/>
        </w:rPr>
        <w:t>__</w:t>
      </w:r>
      <w:r>
        <w:rPr>
          <w:sz w:val="28"/>
          <w:szCs w:val="28"/>
        </w:rPr>
        <w:t xml:space="preserve">» </w:t>
      </w:r>
      <w:r w:rsidRPr="007F10E0">
        <w:rPr>
          <w:sz w:val="28"/>
          <w:szCs w:val="28"/>
        </w:rPr>
        <w:t>______20</w:t>
      </w:r>
      <w:r>
        <w:rPr>
          <w:sz w:val="28"/>
          <w:szCs w:val="28"/>
        </w:rPr>
        <w:t>1</w:t>
      </w:r>
      <w:r w:rsidR="005748D5" w:rsidRPr="005748D5">
        <w:rPr>
          <w:sz w:val="28"/>
          <w:szCs w:val="28"/>
        </w:rPr>
        <w:t>5</w:t>
      </w:r>
      <w:r>
        <w:rPr>
          <w:sz w:val="28"/>
          <w:szCs w:val="28"/>
        </w:rPr>
        <w:t xml:space="preserve"> г. </w:t>
      </w:r>
      <w:r w:rsidRPr="007F10E0">
        <w:rPr>
          <w:sz w:val="28"/>
          <w:szCs w:val="28"/>
        </w:rPr>
        <w:t>№</w:t>
      </w:r>
      <w:r>
        <w:rPr>
          <w:sz w:val="28"/>
          <w:szCs w:val="28"/>
        </w:rPr>
        <w:t>___</w:t>
      </w:r>
    </w:p>
    <w:p w:rsidR="00B22FE9" w:rsidRDefault="00B22FE9" w:rsidP="00B22FE9">
      <w:pPr>
        <w:widowControl w:val="0"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:rsidR="00B22FE9" w:rsidRDefault="00B22FE9" w:rsidP="00B22FE9">
      <w:pPr>
        <w:widowControl w:val="0"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:rsidR="00B22FE9" w:rsidRPr="000864F9" w:rsidRDefault="00B22FE9" w:rsidP="00B22FE9">
      <w:pPr>
        <w:widowControl w:val="0"/>
        <w:autoSpaceDE w:val="0"/>
        <w:autoSpaceDN w:val="0"/>
        <w:adjustRightInd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ТРЕБОВАНИЯ</w:t>
      </w:r>
      <w:r w:rsidRPr="000864F9">
        <w:rPr>
          <w:sz w:val="28"/>
          <w:szCs w:val="28"/>
        </w:rPr>
        <w:br/>
      </w:r>
      <w:r>
        <w:rPr>
          <w:b/>
          <w:sz w:val="28"/>
          <w:szCs w:val="28"/>
        </w:rPr>
        <w:t>к</w:t>
      </w:r>
      <w:r w:rsidRPr="000864F9">
        <w:rPr>
          <w:b/>
          <w:sz w:val="28"/>
          <w:szCs w:val="28"/>
        </w:rPr>
        <w:t xml:space="preserve"> заполнению форм</w:t>
      </w:r>
      <w:r>
        <w:rPr>
          <w:b/>
          <w:sz w:val="28"/>
          <w:szCs w:val="28"/>
        </w:rPr>
        <w:t>ы</w:t>
      </w:r>
      <w:r w:rsidRPr="000864F9">
        <w:rPr>
          <w:b/>
          <w:sz w:val="28"/>
          <w:szCs w:val="28"/>
        </w:rPr>
        <w:t xml:space="preserve"> «</w:t>
      </w:r>
      <w:r w:rsidR="00FB0CE5" w:rsidRPr="00FB0CE5">
        <w:rPr>
          <w:b/>
          <w:sz w:val="28"/>
          <w:szCs w:val="28"/>
        </w:rPr>
        <w:t>Сведения о потерях нефтепродуктов в системе магистрального трубопроводного транспорта</w:t>
      </w:r>
      <w:r w:rsidRPr="000864F9">
        <w:rPr>
          <w:b/>
          <w:sz w:val="28"/>
          <w:szCs w:val="28"/>
        </w:rPr>
        <w:t>»</w:t>
      </w:r>
    </w:p>
    <w:p w:rsidR="00B22FE9" w:rsidRPr="000864F9" w:rsidRDefault="00B22FE9" w:rsidP="00B22FE9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sz w:val="28"/>
          <w:szCs w:val="28"/>
          <w:lang w:eastAsia="ru-RU"/>
        </w:rPr>
      </w:pPr>
    </w:p>
    <w:p w:rsidR="00485BDD" w:rsidRPr="00CE6E55" w:rsidRDefault="00485BDD" w:rsidP="00485BDD">
      <w:pPr>
        <w:widowControl w:val="0"/>
        <w:autoSpaceDE w:val="0"/>
        <w:autoSpaceDN w:val="0"/>
        <w:adjustRightInd w:val="0"/>
        <w:ind w:left="709"/>
        <w:jc w:val="center"/>
        <w:rPr>
          <w:b/>
          <w:sz w:val="28"/>
          <w:szCs w:val="28"/>
        </w:rPr>
      </w:pPr>
    </w:p>
    <w:p w:rsidR="00485BDD" w:rsidRPr="00CE6E55" w:rsidRDefault="00485BDD" w:rsidP="00485BDD">
      <w:pPr>
        <w:numPr>
          <w:ilvl w:val="0"/>
          <w:numId w:val="33"/>
        </w:numPr>
        <w:spacing w:line="360" w:lineRule="auto"/>
        <w:contextualSpacing/>
        <w:jc w:val="both"/>
        <w:rPr>
          <w:sz w:val="28"/>
          <w:szCs w:val="28"/>
          <w:lang w:eastAsia="ru-RU"/>
        </w:rPr>
      </w:pPr>
      <w:r w:rsidRPr="00CE6E55">
        <w:rPr>
          <w:sz w:val="28"/>
          <w:szCs w:val="28"/>
          <w:lang w:eastAsia="ru-RU"/>
        </w:rPr>
        <w:t>Форму «</w:t>
      </w:r>
      <w:r w:rsidRPr="00485BDD">
        <w:rPr>
          <w:sz w:val="28"/>
          <w:szCs w:val="28"/>
          <w:lang w:eastAsia="ru-RU"/>
        </w:rPr>
        <w:t>Сведения о потерях нефтепродуктов в системе магистрального трубопроводного транспорта</w:t>
      </w:r>
      <w:r w:rsidRPr="00CE6E55">
        <w:rPr>
          <w:sz w:val="28"/>
          <w:szCs w:val="28"/>
          <w:lang w:eastAsia="ru-RU"/>
        </w:rPr>
        <w:t xml:space="preserve">» представляют организации, осуществляющие </w:t>
      </w:r>
      <w:r w:rsidRPr="00485BDD">
        <w:rPr>
          <w:sz w:val="28"/>
          <w:szCs w:val="28"/>
          <w:lang w:eastAsia="ru-RU"/>
        </w:rPr>
        <w:t>деятельность по трубопроводной транспортировке нефтепродуктов</w:t>
      </w:r>
      <w:r w:rsidRPr="00CE6E55">
        <w:rPr>
          <w:sz w:val="28"/>
          <w:szCs w:val="28"/>
          <w:lang w:eastAsia="ru-RU"/>
        </w:rPr>
        <w:t>.</w:t>
      </w:r>
    </w:p>
    <w:p w:rsidR="00485BDD" w:rsidRPr="00CE6E55" w:rsidRDefault="00485BDD" w:rsidP="00485BDD">
      <w:pPr>
        <w:numPr>
          <w:ilvl w:val="0"/>
          <w:numId w:val="33"/>
        </w:numPr>
        <w:spacing w:line="360" w:lineRule="auto"/>
        <w:contextualSpacing/>
        <w:jc w:val="both"/>
        <w:rPr>
          <w:sz w:val="28"/>
          <w:szCs w:val="28"/>
          <w:lang w:eastAsia="ru-RU"/>
        </w:rPr>
      </w:pPr>
      <w:r w:rsidRPr="00CE6E55">
        <w:rPr>
          <w:sz w:val="28"/>
          <w:szCs w:val="28"/>
          <w:lang w:eastAsia="ru-RU"/>
        </w:rPr>
        <w:t xml:space="preserve">Сведения </w:t>
      </w:r>
      <w:r w:rsidR="00032EBB">
        <w:rPr>
          <w:sz w:val="28"/>
          <w:szCs w:val="28"/>
          <w:lang w:eastAsia="ru-RU"/>
        </w:rPr>
        <w:t xml:space="preserve">о </w:t>
      </w:r>
      <w:r w:rsidRPr="00485BDD">
        <w:rPr>
          <w:sz w:val="28"/>
          <w:szCs w:val="28"/>
          <w:lang w:eastAsia="ru-RU"/>
        </w:rPr>
        <w:t>потерях нефтепродуктов в системе магистрального трубопроводного транспорта</w:t>
      </w:r>
      <w:r w:rsidR="00061832">
        <w:rPr>
          <w:sz w:val="28"/>
          <w:szCs w:val="28"/>
          <w:lang w:eastAsia="ru-RU"/>
        </w:rPr>
        <w:t xml:space="preserve"> приводятся ежемесячно, до 2</w:t>
      </w:r>
      <w:r w:rsidRPr="00CE6E55">
        <w:rPr>
          <w:sz w:val="28"/>
          <w:szCs w:val="28"/>
          <w:lang w:eastAsia="ru-RU"/>
        </w:rPr>
        <w:t>0-го числа месяца, следующего за отчетным.</w:t>
      </w:r>
    </w:p>
    <w:p w:rsidR="00C867A9" w:rsidRDefault="00485BDD" w:rsidP="00485BDD">
      <w:pPr>
        <w:numPr>
          <w:ilvl w:val="0"/>
          <w:numId w:val="33"/>
        </w:numPr>
        <w:spacing w:line="360" w:lineRule="auto"/>
        <w:contextualSpacing/>
        <w:jc w:val="both"/>
        <w:rPr>
          <w:sz w:val="28"/>
          <w:szCs w:val="28"/>
          <w:lang w:eastAsia="ru-RU"/>
        </w:rPr>
      </w:pPr>
      <w:r w:rsidRPr="00CE6E55">
        <w:rPr>
          <w:sz w:val="28"/>
          <w:szCs w:val="28"/>
          <w:lang w:eastAsia="ru-RU"/>
        </w:rPr>
        <w:t xml:space="preserve">Раздел 1 формы заполняется по объемам </w:t>
      </w:r>
      <w:r w:rsidR="00C867A9">
        <w:rPr>
          <w:sz w:val="28"/>
          <w:szCs w:val="28"/>
          <w:lang w:eastAsia="ru-RU"/>
        </w:rPr>
        <w:t xml:space="preserve">потерь нефтепродуктов в системе магистрального </w:t>
      </w:r>
      <w:proofErr w:type="spellStart"/>
      <w:r w:rsidR="00C867A9">
        <w:rPr>
          <w:sz w:val="28"/>
          <w:szCs w:val="28"/>
          <w:lang w:eastAsia="ru-RU"/>
        </w:rPr>
        <w:t>трубупроводного</w:t>
      </w:r>
      <w:proofErr w:type="spellEnd"/>
      <w:r w:rsidR="00C867A9">
        <w:rPr>
          <w:sz w:val="28"/>
          <w:szCs w:val="28"/>
          <w:lang w:eastAsia="ru-RU"/>
        </w:rPr>
        <w:t xml:space="preserve"> транспорта</w:t>
      </w:r>
      <w:r w:rsidR="00F721D8">
        <w:rPr>
          <w:sz w:val="28"/>
          <w:szCs w:val="28"/>
          <w:lang w:eastAsia="ru-RU"/>
        </w:rPr>
        <w:t xml:space="preserve"> за отчетный период</w:t>
      </w:r>
      <w:r w:rsidR="00C867A9">
        <w:rPr>
          <w:sz w:val="28"/>
          <w:szCs w:val="28"/>
          <w:lang w:eastAsia="ru-RU"/>
        </w:rPr>
        <w:t xml:space="preserve">. Данные отражаются в </w:t>
      </w:r>
      <w:r w:rsidR="00396685">
        <w:rPr>
          <w:sz w:val="28"/>
          <w:szCs w:val="28"/>
          <w:lang w:eastAsia="ru-RU"/>
        </w:rPr>
        <w:t xml:space="preserve">разрезе </w:t>
      </w:r>
      <w:ins w:id="0" w:author="Deloitte &amp; Touche" w:date="2015-06-29T11:41:00Z">
        <w:r w:rsidR="00300D1C">
          <w:rPr>
            <w:sz w:val="28"/>
            <w:szCs w:val="28"/>
            <w:lang w:eastAsia="ru-RU"/>
          </w:rPr>
          <w:t xml:space="preserve">НПЗ, рынков сбыта и </w:t>
        </w:r>
      </w:ins>
      <w:r w:rsidR="00FE0097">
        <w:rPr>
          <w:sz w:val="28"/>
          <w:szCs w:val="28"/>
          <w:lang w:eastAsia="ru-RU"/>
        </w:rPr>
        <w:t>нефтепродуктов</w:t>
      </w:r>
      <w:del w:id="1" w:author="Deloitte &amp; Touche" w:date="2015-06-29T11:41:00Z">
        <w:r w:rsidR="00F63B15" w:rsidDel="00300D1C">
          <w:rPr>
            <w:sz w:val="28"/>
            <w:szCs w:val="28"/>
            <w:lang w:eastAsia="ru-RU"/>
          </w:rPr>
          <w:delText>,</w:delText>
        </w:r>
        <w:r w:rsidR="00C867A9" w:rsidDel="00300D1C">
          <w:rPr>
            <w:sz w:val="28"/>
            <w:szCs w:val="28"/>
            <w:lang w:eastAsia="ru-RU"/>
          </w:rPr>
          <w:delText xml:space="preserve"> организации и ее НПЗ</w:delText>
        </w:r>
      </w:del>
      <w:r w:rsidR="00C867A9">
        <w:rPr>
          <w:sz w:val="28"/>
          <w:szCs w:val="28"/>
          <w:lang w:eastAsia="ru-RU"/>
        </w:rPr>
        <w:t>.</w:t>
      </w:r>
    </w:p>
    <w:p w:rsidR="00E52A2A" w:rsidRPr="005062D9" w:rsidRDefault="00C867A9" w:rsidP="00E52A2A">
      <w:pPr>
        <w:numPr>
          <w:ilvl w:val="0"/>
          <w:numId w:val="33"/>
        </w:numPr>
        <w:spacing w:line="360" w:lineRule="auto"/>
        <w:contextualSpacing/>
        <w:jc w:val="both"/>
        <w:rPr>
          <w:ins w:id="2" w:author="Deloitte &amp; Touche" w:date="2015-06-29T11:44:00Z"/>
          <w:sz w:val="28"/>
          <w:szCs w:val="28"/>
          <w:lang w:eastAsia="ru-RU"/>
        </w:rPr>
      </w:pPr>
      <w:del w:id="3" w:author="Deloitte &amp; Touche" w:date="2015-06-29T11:44:00Z">
        <w:r w:rsidRPr="00CE6E55" w:rsidDel="00E52A2A">
          <w:rPr>
            <w:sz w:val="28"/>
            <w:szCs w:val="28"/>
            <w:lang w:eastAsia="ru-RU"/>
          </w:rPr>
          <w:delText xml:space="preserve">В графе 1 указывается </w:delText>
        </w:r>
      </w:del>
      <w:ins w:id="4" w:author="Deloitte &amp; Touche" w:date="2015-06-29T11:44:00Z">
        <w:r w:rsidR="00E52A2A" w:rsidRPr="005062D9">
          <w:rPr>
            <w:sz w:val="28"/>
            <w:szCs w:val="28"/>
            <w:lang w:eastAsia="ru-RU"/>
          </w:rPr>
          <w:t>Графа «</w:t>
        </w:r>
        <w:r w:rsidR="00E52A2A">
          <w:rPr>
            <w:sz w:val="28"/>
            <w:szCs w:val="28"/>
            <w:lang w:eastAsia="ru-RU"/>
          </w:rPr>
          <w:t>Рынок сбыта</w:t>
        </w:r>
        <w:r w:rsidR="00E52A2A" w:rsidRPr="005062D9">
          <w:rPr>
            <w:sz w:val="28"/>
            <w:szCs w:val="28"/>
            <w:lang w:eastAsia="ru-RU"/>
          </w:rPr>
          <w:t>» Раздела 1 заполняется в соответствии с перечнем направлений поставки, приведенном в Таблице 1.</w:t>
        </w:r>
      </w:ins>
    </w:p>
    <w:p w:rsidR="00E52A2A" w:rsidRPr="005062D9" w:rsidRDefault="00E52A2A" w:rsidP="00E52A2A">
      <w:pPr>
        <w:spacing w:line="360" w:lineRule="auto"/>
        <w:contextualSpacing/>
        <w:jc w:val="center"/>
        <w:rPr>
          <w:ins w:id="5" w:author="Deloitte &amp; Touche" w:date="2015-06-29T11:44:00Z"/>
          <w:sz w:val="28"/>
          <w:szCs w:val="28"/>
          <w:lang w:eastAsia="ru-RU"/>
        </w:rPr>
      </w:pPr>
      <w:ins w:id="6" w:author="Deloitte &amp; Touche" w:date="2015-06-29T11:44:00Z">
        <w:r w:rsidRPr="005062D9">
          <w:rPr>
            <w:sz w:val="28"/>
            <w:szCs w:val="28"/>
            <w:lang w:eastAsia="ru-RU"/>
          </w:rPr>
          <w:t xml:space="preserve">Таблица 1. </w:t>
        </w:r>
        <w:r>
          <w:rPr>
            <w:sz w:val="28"/>
            <w:szCs w:val="28"/>
            <w:lang w:eastAsia="ru-RU"/>
          </w:rPr>
          <w:t>Рынки сбыта</w:t>
        </w:r>
      </w:ins>
    </w:p>
    <w:tbl>
      <w:tblPr>
        <w:tblStyle w:val="1ff0"/>
        <w:tblW w:w="5103" w:type="dxa"/>
        <w:jc w:val="center"/>
        <w:tblInd w:w="3085" w:type="dxa"/>
        <w:tblLook w:val="04A0" w:firstRow="1" w:lastRow="0" w:firstColumn="1" w:lastColumn="0" w:noHBand="0" w:noVBand="1"/>
      </w:tblPr>
      <w:tblGrid>
        <w:gridCol w:w="5103"/>
      </w:tblGrid>
      <w:tr w:rsidR="00E52A2A" w:rsidRPr="005062D9" w:rsidTr="009F7343">
        <w:trPr>
          <w:trHeight w:val="300"/>
          <w:jc w:val="center"/>
          <w:ins w:id="7" w:author="Deloitte &amp; Touche" w:date="2015-06-29T11:44:00Z"/>
        </w:trPr>
        <w:tc>
          <w:tcPr>
            <w:tcW w:w="5103" w:type="dxa"/>
            <w:hideMark/>
          </w:tcPr>
          <w:p w:rsidR="00E52A2A" w:rsidRPr="005062D9" w:rsidRDefault="00E52A2A" w:rsidP="009F7343">
            <w:pPr>
              <w:jc w:val="center"/>
              <w:rPr>
                <w:ins w:id="8" w:author="Deloitte &amp; Touche" w:date="2015-06-29T11:44:00Z"/>
                <w:rFonts w:ascii="Times New Roman" w:hAnsi="Times New Roman"/>
                <w:b/>
                <w:color w:val="000000"/>
                <w:sz w:val="28"/>
                <w:szCs w:val="28"/>
              </w:rPr>
            </w:pPr>
            <w:ins w:id="9" w:author="Deloitte &amp; Touche" w:date="2015-06-29T11:44:00Z">
              <w:r w:rsidRPr="005062D9">
                <w:rPr>
                  <w:rFonts w:ascii="Times New Roman" w:hAnsi="Times New Roman"/>
                  <w:b/>
                  <w:color w:val="000000"/>
                  <w:sz w:val="28"/>
                  <w:szCs w:val="28"/>
                </w:rPr>
                <w:t>Наименование направления</w:t>
              </w:r>
            </w:ins>
          </w:p>
        </w:tc>
      </w:tr>
      <w:tr w:rsidR="00E52A2A" w:rsidRPr="005062D9" w:rsidTr="009F7343">
        <w:trPr>
          <w:trHeight w:val="300"/>
          <w:jc w:val="center"/>
          <w:ins w:id="10" w:author="Deloitte &amp; Touche" w:date="2015-06-29T11:44:00Z"/>
        </w:trPr>
        <w:tc>
          <w:tcPr>
            <w:tcW w:w="5103" w:type="dxa"/>
            <w:hideMark/>
          </w:tcPr>
          <w:p w:rsidR="00E52A2A" w:rsidRPr="005062D9" w:rsidRDefault="00E52A2A" w:rsidP="009F7343">
            <w:pPr>
              <w:rPr>
                <w:ins w:id="11" w:author="Deloitte &amp; Touche" w:date="2015-06-29T11:44:00Z"/>
                <w:rFonts w:ascii="Times New Roman" w:hAnsi="Times New Roman"/>
                <w:color w:val="000000"/>
                <w:sz w:val="28"/>
                <w:szCs w:val="28"/>
              </w:rPr>
            </w:pPr>
            <w:ins w:id="12" w:author="Deloitte &amp; Touche" w:date="2015-06-29T11:44:00Z">
              <w:r>
                <w:rPr>
                  <w:rFonts w:ascii="Times New Roman" w:hAnsi="Times New Roman"/>
                  <w:color w:val="000000"/>
                  <w:sz w:val="28"/>
                  <w:szCs w:val="28"/>
                </w:rPr>
                <w:t>Внутренний рынок</w:t>
              </w:r>
            </w:ins>
          </w:p>
        </w:tc>
      </w:tr>
      <w:tr w:rsidR="00E52A2A" w:rsidRPr="005062D9" w:rsidTr="009F7343">
        <w:trPr>
          <w:trHeight w:val="300"/>
          <w:jc w:val="center"/>
          <w:ins w:id="13" w:author="Deloitte &amp; Touche" w:date="2015-06-29T11:44:00Z"/>
        </w:trPr>
        <w:tc>
          <w:tcPr>
            <w:tcW w:w="5103" w:type="dxa"/>
            <w:hideMark/>
          </w:tcPr>
          <w:p w:rsidR="00E52A2A" w:rsidRPr="005062D9" w:rsidRDefault="00E52A2A" w:rsidP="009F7343">
            <w:pPr>
              <w:rPr>
                <w:ins w:id="14" w:author="Deloitte &amp; Touche" w:date="2015-06-29T11:44:00Z"/>
                <w:rFonts w:ascii="Times New Roman" w:hAnsi="Times New Roman"/>
                <w:color w:val="000000"/>
                <w:sz w:val="28"/>
                <w:szCs w:val="28"/>
              </w:rPr>
            </w:pPr>
            <w:ins w:id="15" w:author="Deloitte &amp; Touche" w:date="2015-06-29T11:45:00Z">
              <w:r>
                <w:rPr>
                  <w:rFonts w:ascii="Times New Roman" w:hAnsi="Times New Roman"/>
                  <w:color w:val="000000"/>
                  <w:sz w:val="28"/>
                  <w:szCs w:val="28"/>
                </w:rPr>
                <w:t>Экспорт</w:t>
              </w:r>
            </w:ins>
          </w:p>
        </w:tc>
      </w:tr>
    </w:tbl>
    <w:p w:rsidR="00E52A2A" w:rsidRPr="00E52A2A" w:rsidRDefault="00E52A2A" w:rsidP="00E52A2A">
      <w:pPr>
        <w:spacing w:line="360" w:lineRule="auto"/>
        <w:ind w:left="1069"/>
        <w:contextualSpacing/>
        <w:jc w:val="both"/>
        <w:rPr>
          <w:ins w:id="16" w:author="Deloitte &amp; Touche" w:date="2015-06-29T11:44:00Z"/>
          <w:sz w:val="28"/>
          <w:szCs w:val="28"/>
          <w:lang w:eastAsia="ru-RU"/>
        </w:rPr>
        <w:pPrChange w:id="17" w:author="Deloitte &amp; Touche" w:date="2015-06-29T11:45:00Z">
          <w:pPr>
            <w:numPr>
              <w:numId w:val="33"/>
            </w:numPr>
            <w:spacing w:line="360" w:lineRule="auto"/>
            <w:ind w:left="1069" w:hanging="360"/>
            <w:contextualSpacing/>
            <w:jc w:val="both"/>
          </w:pPr>
        </w:pPrChange>
      </w:pPr>
    </w:p>
    <w:p w:rsidR="00851BCB" w:rsidRDefault="00851BCB" w:rsidP="00851BCB">
      <w:pPr>
        <w:numPr>
          <w:ilvl w:val="0"/>
          <w:numId w:val="33"/>
        </w:numPr>
        <w:spacing w:line="360" w:lineRule="auto"/>
        <w:contextualSpacing/>
        <w:jc w:val="both"/>
        <w:rPr>
          <w:ins w:id="18" w:author="Deloitte &amp; Touche" w:date="2015-06-29T11:50:00Z"/>
          <w:sz w:val="28"/>
          <w:szCs w:val="28"/>
          <w:lang w:eastAsia="ru-RU"/>
        </w:rPr>
        <w:pPrChange w:id="19" w:author="Deloitte &amp; Touche" w:date="2015-06-29T11:49:00Z">
          <w:pPr>
            <w:numPr>
              <w:numId w:val="39"/>
            </w:numPr>
            <w:tabs>
              <w:tab w:val="left" w:pos="2268"/>
            </w:tabs>
            <w:spacing w:line="360" w:lineRule="auto"/>
            <w:ind w:left="1069" w:hanging="360"/>
            <w:contextualSpacing/>
            <w:jc w:val="both"/>
          </w:pPr>
        </w:pPrChange>
      </w:pPr>
      <w:ins w:id="20" w:author="Deloitte &amp; Touche" w:date="2015-06-29T11:49:00Z">
        <w:r>
          <w:rPr>
            <w:sz w:val="28"/>
            <w:szCs w:val="28"/>
            <w:lang w:eastAsia="ru-RU"/>
          </w:rPr>
          <w:t xml:space="preserve"> </w:t>
        </w:r>
      </w:ins>
      <w:ins w:id="21" w:author="Deloitte &amp; Touche" w:date="2015-06-29T11:50:00Z">
        <w:r>
          <w:rPr>
            <w:sz w:val="28"/>
            <w:szCs w:val="28"/>
            <w:lang w:eastAsia="ru-RU"/>
          </w:rPr>
          <w:t xml:space="preserve">В </w:t>
        </w:r>
      </w:ins>
      <w:ins w:id="22" w:author="Deloitte &amp; Touche" w:date="2015-06-29T11:49:00Z">
        <w:r>
          <w:rPr>
            <w:sz w:val="28"/>
            <w:szCs w:val="28"/>
            <w:lang w:eastAsia="ru-RU"/>
          </w:rPr>
          <w:t>г</w:t>
        </w:r>
      </w:ins>
      <w:ins w:id="23" w:author="Deloitte &amp; Touche" w:date="2015-06-29T11:45:00Z">
        <w:r>
          <w:rPr>
            <w:sz w:val="28"/>
            <w:szCs w:val="28"/>
            <w:lang w:eastAsia="ru-RU"/>
          </w:rPr>
          <w:t>раф</w:t>
        </w:r>
      </w:ins>
      <w:ins w:id="24" w:author="Deloitte &amp; Touche" w:date="2015-06-29T11:49:00Z">
        <w:r>
          <w:rPr>
            <w:sz w:val="28"/>
            <w:szCs w:val="28"/>
            <w:lang w:eastAsia="ru-RU"/>
          </w:rPr>
          <w:t>е</w:t>
        </w:r>
      </w:ins>
      <w:ins w:id="25" w:author="Deloitte &amp; Touche" w:date="2015-06-29T11:45:00Z">
        <w:r w:rsidR="00E52A2A">
          <w:rPr>
            <w:sz w:val="28"/>
            <w:szCs w:val="28"/>
            <w:lang w:eastAsia="ru-RU"/>
          </w:rPr>
          <w:t xml:space="preserve"> «НПЗ» </w:t>
        </w:r>
      </w:ins>
      <w:ins w:id="26" w:author="Deloitte &amp; Touche" w:date="2015-06-29T11:49:00Z">
        <w:r w:rsidRPr="005062D9">
          <w:rPr>
            <w:sz w:val="28"/>
            <w:szCs w:val="28"/>
            <w:lang w:eastAsia="ru-RU"/>
          </w:rPr>
          <w:t xml:space="preserve">указывается </w:t>
        </w:r>
        <w:r>
          <w:rPr>
            <w:sz w:val="28"/>
            <w:szCs w:val="28"/>
            <w:lang w:eastAsia="ru-RU"/>
          </w:rPr>
          <w:t xml:space="preserve">краткое </w:t>
        </w:r>
        <w:r w:rsidRPr="005062D9">
          <w:rPr>
            <w:sz w:val="28"/>
            <w:szCs w:val="28"/>
            <w:lang w:eastAsia="ru-RU"/>
          </w:rPr>
          <w:t xml:space="preserve">наименование </w:t>
        </w:r>
      </w:ins>
      <w:ins w:id="27" w:author="Deloitte &amp; Touche" w:date="2015-06-29T11:50:00Z">
        <w:r>
          <w:rPr>
            <w:sz w:val="28"/>
            <w:szCs w:val="28"/>
            <w:lang w:eastAsia="ru-RU"/>
          </w:rPr>
          <w:t>НПЗ</w:t>
        </w:r>
      </w:ins>
      <w:ins w:id="28" w:author="Deloitte &amp; Touche" w:date="2015-06-29T11:49:00Z">
        <w:r>
          <w:rPr>
            <w:sz w:val="28"/>
            <w:szCs w:val="28"/>
            <w:lang w:eastAsia="ru-RU"/>
          </w:rPr>
          <w:t xml:space="preserve"> </w:t>
        </w:r>
        <w:r w:rsidRPr="00BD743F">
          <w:rPr>
            <w:sz w:val="28"/>
            <w:szCs w:val="28"/>
            <w:lang w:eastAsia="ru-RU"/>
          </w:rPr>
          <w:t>в соответствии с учредительными документами, зарегистрированными в установленном порядке</w:t>
        </w:r>
      </w:ins>
      <w:ins w:id="29" w:author="Deloitte &amp; Touche" w:date="2015-06-29T11:50:00Z">
        <w:r>
          <w:rPr>
            <w:sz w:val="28"/>
            <w:szCs w:val="28"/>
            <w:lang w:eastAsia="ru-RU"/>
          </w:rPr>
          <w:t>.</w:t>
        </w:r>
      </w:ins>
    </w:p>
    <w:p w:rsidR="00851BCB" w:rsidRPr="00DF07C0" w:rsidRDefault="00851BCB" w:rsidP="00851BCB">
      <w:pPr>
        <w:numPr>
          <w:ilvl w:val="0"/>
          <w:numId w:val="33"/>
        </w:numPr>
        <w:spacing w:line="360" w:lineRule="auto"/>
        <w:contextualSpacing/>
        <w:jc w:val="both"/>
        <w:rPr>
          <w:ins w:id="30" w:author="Deloitte &amp; Touche" w:date="2015-06-29T11:50:00Z"/>
          <w:sz w:val="28"/>
          <w:szCs w:val="28"/>
          <w:lang w:eastAsia="ru-RU"/>
        </w:rPr>
        <w:pPrChange w:id="31" w:author="Deloitte &amp; Touche" w:date="2015-06-29T11:50:00Z">
          <w:pPr>
            <w:pStyle w:val="ListParagraph"/>
            <w:numPr>
              <w:numId w:val="33"/>
            </w:numPr>
            <w:spacing w:line="360" w:lineRule="auto"/>
            <w:ind w:left="1069" w:hanging="360"/>
            <w:jc w:val="both"/>
          </w:pPr>
        </w:pPrChange>
      </w:pPr>
      <w:ins w:id="32" w:author="Deloitte &amp; Touche" w:date="2015-06-29T11:50:00Z">
        <w:r>
          <w:rPr>
            <w:sz w:val="28"/>
            <w:szCs w:val="28"/>
            <w:lang w:eastAsia="ru-RU"/>
          </w:rPr>
          <w:t>Вид продукции заполняется по подкатегориям нефтепродуктов</w:t>
        </w:r>
        <w:r w:rsidRPr="00DF07C0">
          <w:rPr>
            <w:sz w:val="28"/>
            <w:szCs w:val="28"/>
            <w:lang w:eastAsia="ru-RU"/>
          </w:rPr>
          <w:t xml:space="preserve"> в соответствии с Общероссийским классификатором продукции по видам экономической деятельности </w:t>
        </w:r>
        <w:proofErr w:type="gramStart"/>
        <w:r w:rsidRPr="00DF07C0">
          <w:rPr>
            <w:sz w:val="28"/>
            <w:szCs w:val="28"/>
            <w:lang w:eastAsia="ru-RU"/>
          </w:rPr>
          <w:t>ОК</w:t>
        </w:r>
        <w:proofErr w:type="gramEnd"/>
        <w:r w:rsidRPr="00DF07C0">
          <w:rPr>
            <w:sz w:val="28"/>
            <w:szCs w:val="28"/>
            <w:lang w:eastAsia="ru-RU"/>
          </w:rPr>
          <w:t xml:space="preserve"> 034-2014 (КПЕС 2008)</w:t>
        </w:r>
        <w:r>
          <w:rPr>
            <w:sz w:val="28"/>
            <w:szCs w:val="28"/>
            <w:lang w:eastAsia="ru-RU"/>
          </w:rPr>
          <w:t xml:space="preserve"> </w:t>
        </w:r>
        <w:r w:rsidRPr="00DF07C0">
          <w:rPr>
            <w:sz w:val="28"/>
            <w:szCs w:val="28"/>
            <w:lang w:eastAsia="ru-RU"/>
          </w:rPr>
          <w:t xml:space="preserve">Утвержден Приказом </w:t>
        </w:r>
        <w:proofErr w:type="spellStart"/>
        <w:r w:rsidRPr="00DF07C0">
          <w:rPr>
            <w:sz w:val="28"/>
            <w:szCs w:val="28"/>
            <w:lang w:eastAsia="ru-RU"/>
          </w:rPr>
          <w:t>Росстандарта</w:t>
        </w:r>
        <w:proofErr w:type="spellEnd"/>
        <w:r w:rsidRPr="00DF07C0">
          <w:rPr>
            <w:sz w:val="28"/>
            <w:szCs w:val="28"/>
            <w:lang w:eastAsia="ru-RU"/>
          </w:rPr>
          <w:t xml:space="preserve"> от 31.01.2014 N 14-ст:</w:t>
        </w:r>
      </w:ins>
    </w:p>
    <w:p w:rsidR="00851BCB" w:rsidRPr="00961F92" w:rsidRDefault="00851BCB" w:rsidP="00851BCB">
      <w:pPr>
        <w:pStyle w:val="ListParagraph"/>
        <w:numPr>
          <w:ilvl w:val="0"/>
          <w:numId w:val="49"/>
        </w:numPr>
        <w:spacing w:line="360" w:lineRule="auto"/>
        <w:jc w:val="both"/>
        <w:rPr>
          <w:ins w:id="33" w:author="Deloitte &amp; Touche" w:date="2015-06-29T11:50:00Z"/>
          <w:sz w:val="28"/>
          <w:szCs w:val="28"/>
        </w:rPr>
      </w:pPr>
      <w:ins w:id="34" w:author="Deloitte &amp; Touche" w:date="2015-06-29T11:50:00Z">
        <w:r w:rsidRPr="00961F92">
          <w:rPr>
            <w:sz w:val="28"/>
            <w:szCs w:val="28"/>
          </w:rPr>
          <w:lastRenderedPageBreak/>
          <w:t>19.20.21 - 19.20.25;</w:t>
        </w:r>
      </w:ins>
    </w:p>
    <w:p w:rsidR="00851BCB" w:rsidRPr="00961F92" w:rsidRDefault="00851BCB" w:rsidP="00851BCB">
      <w:pPr>
        <w:pStyle w:val="ListParagraph"/>
        <w:numPr>
          <w:ilvl w:val="0"/>
          <w:numId w:val="49"/>
        </w:numPr>
        <w:spacing w:line="360" w:lineRule="auto"/>
        <w:jc w:val="both"/>
        <w:rPr>
          <w:ins w:id="35" w:author="Deloitte &amp; Touche" w:date="2015-06-29T11:50:00Z"/>
          <w:sz w:val="28"/>
          <w:szCs w:val="28"/>
        </w:rPr>
      </w:pPr>
      <w:ins w:id="36" w:author="Deloitte &amp; Touche" w:date="2015-06-29T11:50:00Z">
        <w:r w:rsidRPr="00961F92">
          <w:rPr>
            <w:sz w:val="28"/>
            <w:szCs w:val="28"/>
          </w:rPr>
          <w:t>19.20.27 - 19.20.28;</w:t>
        </w:r>
      </w:ins>
    </w:p>
    <w:p w:rsidR="00851BCB" w:rsidRPr="00851BCB" w:rsidRDefault="00851BCB" w:rsidP="00851BCB">
      <w:pPr>
        <w:pStyle w:val="ListParagraph"/>
        <w:numPr>
          <w:ilvl w:val="0"/>
          <w:numId w:val="49"/>
        </w:numPr>
        <w:spacing w:line="360" w:lineRule="auto"/>
        <w:jc w:val="both"/>
        <w:rPr>
          <w:ins w:id="37" w:author="Deloitte &amp; Touche" w:date="2015-06-29T11:49:00Z"/>
          <w:sz w:val="28"/>
          <w:szCs w:val="28"/>
          <w:rPrChange w:id="38" w:author="Deloitte &amp; Touche" w:date="2015-06-29T11:50:00Z">
            <w:rPr>
              <w:ins w:id="39" w:author="Deloitte &amp; Touche" w:date="2015-06-29T11:49:00Z"/>
            </w:rPr>
          </w:rPrChange>
        </w:rPr>
        <w:pPrChange w:id="40" w:author="Deloitte &amp; Touche" w:date="2015-06-29T11:50:00Z">
          <w:pPr>
            <w:numPr>
              <w:numId w:val="39"/>
            </w:numPr>
            <w:tabs>
              <w:tab w:val="left" w:pos="2268"/>
            </w:tabs>
            <w:spacing w:line="360" w:lineRule="auto"/>
            <w:ind w:left="1069" w:hanging="360"/>
            <w:contextualSpacing/>
            <w:jc w:val="both"/>
          </w:pPr>
        </w:pPrChange>
      </w:pPr>
      <w:ins w:id="41" w:author="Deloitte &amp; Touche" w:date="2015-06-29T11:50:00Z">
        <w:r w:rsidRPr="00961F92">
          <w:rPr>
            <w:sz w:val="28"/>
            <w:szCs w:val="28"/>
          </w:rPr>
          <w:t>20.14.12 - 20.14.19.</w:t>
        </w:r>
      </w:ins>
    </w:p>
    <w:p w:rsidR="00C867A9" w:rsidRPr="00CE6E55" w:rsidRDefault="00085C16" w:rsidP="00C867A9">
      <w:pPr>
        <w:numPr>
          <w:ilvl w:val="0"/>
          <w:numId w:val="33"/>
        </w:numPr>
        <w:spacing w:line="360" w:lineRule="auto"/>
        <w:contextualSpacing/>
        <w:jc w:val="both"/>
        <w:rPr>
          <w:sz w:val="28"/>
          <w:szCs w:val="28"/>
          <w:lang w:eastAsia="ru-RU"/>
        </w:rPr>
      </w:pPr>
      <w:ins w:id="42" w:author="Deloitte &amp; Touche" w:date="2015-06-29T11:51:00Z">
        <w:r>
          <w:rPr>
            <w:sz w:val="28"/>
            <w:szCs w:val="28"/>
            <w:lang w:eastAsia="ru-RU"/>
          </w:rPr>
          <w:t>В графе «Потери – всего, т» указывается</w:t>
        </w:r>
      </w:ins>
      <w:ins w:id="43" w:author="Deloitte &amp; Touche" w:date="2015-06-29T11:43:00Z">
        <w:r w:rsidR="00E52A2A">
          <w:rPr>
            <w:sz w:val="28"/>
            <w:szCs w:val="28"/>
            <w:lang w:eastAsia="ru-RU"/>
          </w:rPr>
          <w:t xml:space="preserve"> </w:t>
        </w:r>
      </w:ins>
      <w:r w:rsidR="00C867A9" w:rsidRPr="00CE6E55">
        <w:rPr>
          <w:sz w:val="28"/>
          <w:szCs w:val="28"/>
          <w:lang w:eastAsia="ru-RU"/>
        </w:rPr>
        <w:t xml:space="preserve">общий объем </w:t>
      </w:r>
      <w:r w:rsidR="00C867A9">
        <w:rPr>
          <w:sz w:val="28"/>
          <w:szCs w:val="28"/>
          <w:lang w:eastAsia="ru-RU"/>
        </w:rPr>
        <w:t xml:space="preserve">потерь </w:t>
      </w:r>
      <w:proofErr w:type="spellStart"/>
      <w:r w:rsidR="00C867A9">
        <w:rPr>
          <w:sz w:val="28"/>
          <w:szCs w:val="28"/>
          <w:lang w:eastAsia="ru-RU"/>
        </w:rPr>
        <w:t>нефтепродук</w:t>
      </w:r>
      <w:r w:rsidR="00FE0097">
        <w:rPr>
          <w:sz w:val="28"/>
          <w:szCs w:val="28"/>
          <w:lang w:eastAsia="ru-RU"/>
        </w:rPr>
        <w:t>у</w:t>
      </w:r>
      <w:r w:rsidR="00C867A9">
        <w:rPr>
          <w:sz w:val="28"/>
          <w:szCs w:val="28"/>
          <w:lang w:eastAsia="ru-RU"/>
        </w:rPr>
        <w:t>тов</w:t>
      </w:r>
      <w:proofErr w:type="spellEnd"/>
      <w:r w:rsidR="00C867A9">
        <w:rPr>
          <w:sz w:val="28"/>
          <w:szCs w:val="28"/>
          <w:lang w:eastAsia="ru-RU"/>
        </w:rPr>
        <w:t xml:space="preserve"> в системе магистрального трубопроводного транспорта</w:t>
      </w:r>
      <w:r w:rsidR="00F721D8" w:rsidRPr="00F721D8">
        <w:rPr>
          <w:sz w:val="28"/>
          <w:szCs w:val="28"/>
          <w:lang w:eastAsia="ru-RU"/>
        </w:rPr>
        <w:t xml:space="preserve"> </w:t>
      </w:r>
      <w:r w:rsidR="00F721D8">
        <w:rPr>
          <w:sz w:val="28"/>
          <w:szCs w:val="28"/>
          <w:lang w:eastAsia="ru-RU"/>
        </w:rPr>
        <w:t>за отчетный период</w:t>
      </w:r>
      <w:r w:rsidR="00C867A9" w:rsidRPr="00CE6E55">
        <w:rPr>
          <w:sz w:val="28"/>
          <w:szCs w:val="28"/>
          <w:lang w:eastAsia="ru-RU"/>
        </w:rPr>
        <w:t xml:space="preserve">. Заполнение графы производится в тоннах с точностью </w:t>
      </w:r>
      <w:ins w:id="44" w:author="Deloitte &amp; Touche" w:date="2015-06-29T11:51:00Z">
        <w:r>
          <w:rPr>
            <w:sz w:val="28"/>
            <w:szCs w:val="28"/>
            <w:lang w:eastAsia="ru-RU"/>
          </w:rPr>
          <w:t xml:space="preserve">до </w:t>
        </w:r>
      </w:ins>
      <w:r w:rsidR="00C867A9" w:rsidRPr="00CE6E55">
        <w:rPr>
          <w:sz w:val="28"/>
          <w:szCs w:val="28"/>
          <w:lang w:eastAsia="ru-RU"/>
        </w:rPr>
        <w:t>3 знака после запятой.</w:t>
      </w:r>
    </w:p>
    <w:p w:rsidR="00046209" w:rsidRPr="00CE6E55" w:rsidRDefault="00046209" w:rsidP="00085C16">
      <w:pPr>
        <w:numPr>
          <w:ilvl w:val="0"/>
          <w:numId w:val="33"/>
        </w:numPr>
        <w:spacing w:line="360" w:lineRule="auto"/>
        <w:contextualSpacing/>
        <w:jc w:val="both"/>
        <w:rPr>
          <w:sz w:val="28"/>
          <w:szCs w:val="28"/>
          <w:lang w:eastAsia="ru-RU"/>
        </w:rPr>
      </w:pPr>
      <w:r w:rsidRPr="00CE6E55">
        <w:rPr>
          <w:sz w:val="28"/>
          <w:szCs w:val="28"/>
          <w:lang w:eastAsia="ru-RU"/>
        </w:rPr>
        <w:t xml:space="preserve">В графе </w:t>
      </w:r>
      <w:ins w:id="45" w:author="Deloitte &amp; Touche" w:date="2015-06-29T11:52:00Z">
        <w:r w:rsidR="00085C16">
          <w:rPr>
            <w:sz w:val="28"/>
            <w:szCs w:val="28"/>
            <w:lang w:eastAsia="ru-RU"/>
          </w:rPr>
          <w:t>«Потери при транспортировке на внутрен</w:t>
        </w:r>
        <w:r w:rsidR="00085C16" w:rsidRPr="00085C16">
          <w:rPr>
            <w:sz w:val="28"/>
            <w:szCs w:val="28"/>
            <w:lang w:eastAsia="ru-RU"/>
          </w:rPr>
          <w:t>ний рынок, т</w:t>
        </w:r>
        <w:r w:rsidR="00085C16">
          <w:rPr>
            <w:sz w:val="28"/>
            <w:szCs w:val="28"/>
            <w:lang w:eastAsia="ru-RU"/>
          </w:rPr>
          <w:t>»</w:t>
        </w:r>
      </w:ins>
      <w:del w:id="46" w:author="Deloitte &amp; Touche" w:date="2015-06-29T11:52:00Z">
        <w:r w:rsidDel="00085C16">
          <w:rPr>
            <w:sz w:val="28"/>
            <w:szCs w:val="28"/>
            <w:lang w:eastAsia="ru-RU"/>
          </w:rPr>
          <w:delText>2</w:delText>
        </w:r>
      </w:del>
      <w:r w:rsidRPr="00CE6E55">
        <w:rPr>
          <w:sz w:val="28"/>
          <w:szCs w:val="28"/>
          <w:lang w:eastAsia="ru-RU"/>
        </w:rPr>
        <w:t xml:space="preserve"> указывается общий объем </w:t>
      </w:r>
      <w:r>
        <w:rPr>
          <w:sz w:val="28"/>
          <w:szCs w:val="28"/>
          <w:lang w:eastAsia="ru-RU"/>
        </w:rPr>
        <w:t xml:space="preserve">потерь </w:t>
      </w:r>
      <w:del w:id="47" w:author="Deloitte &amp; Touche" w:date="2015-06-29T11:52:00Z">
        <w:r w:rsidDel="00085C16">
          <w:rPr>
            <w:sz w:val="28"/>
            <w:szCs w:val="28"/>
            <w:lang w:eastAsia="ru-RU"/>
          </w:rPr>
          <w:delText>автомобильного бензина</w:delText>
        </w:r>
      </w:del>
      <w:ins w:id="48" w:author="Deloitte &amp; Touche" w:date="2015-06-29T11:52:00Z">
        <w:r w:rsidR="00085C16">
          <w:rPr>
            <w:sz w:val="28"/>
            <w:szCs w:val="28"/>
            <w:lang w:eastAsia="ru-RU"/>
          </w:rPr>
          <w:t>нефтепродуктов</w:t>
        </w:r>
      </w:ins>
      <w:r>
        <w:rPr>
          <w:sz w:val="28"/>
          <w:szCs w:val="28"/>
          <w:lang w:eastAsia="ru-RU"/>
        </w:rPr>
        <w:t xml:space="preserve"> </w:t>
      </w:r>
      <w:ins w:id="49" w:author="Deloitte &amp; Touche" w:date="2015-06-29T11:52:00Z">
        <w:r w:rsidR="00085C16">
          <w:rPr>
            <w:sz w:val="28"/>
            <w:szCs w:val="28"/>
            <w:lang w:eastAsia="ru-RU"/>
          </w:rPr>
          <w:t xml:space="preserve">при транспортировке на внутренний рынок </w:t>
        </w:r>
      </w:ins>
      <w:r>
        <w:rPr>
          <w:sz w:val="28"/>
          <w:szCs w:val="28"/>
          <w:lang w:eastAsia="ru-RU"/>
        </w:rPr>
        <w:t>в системе магистрального трубопроводного транспорта</w:t>
      </w:r>
      <w:r w:rsidR="00F721D8" w:rsidRPr="00F721D8">
        <w:rPr>
          <w:sz w:val="28"/>
          <w:szCs w:val="28"/>
          <w:lang w:eastAsia="ru-RU"/>
        </w:rPr>
        <w:t xml:space="preserve"> </w:t>
      </w:r>
      <w:r w:rsidR="00F721D8">
        <w:rPr>
          <w:sz w:val="28"/>
          <w:szCs w:val="28"/>
          <w:lang w:eastAsia="ru-RU"/>
        </w:rPr>
        <w:t>за отчетный период</w:t>
      </w:r>
      <w:r w:rsidRPr="00CE6E55">
        <w:rPr>
          <w:sz w:val="28"/>
          <w:szCs w:val="28"/>
          <w:lang w:eastAsia="ru-RU"/>
        </w:rPr>
        <w:t>. Заполнение графы производится в тоннах с точностью 3 знака после запятой.</w:t>
      </w:r>
    </w:p>
    <w:p w:rsidR="00046209" w:rsidRPr="00CE6E55" w:rsidRDefault="00046209" w:rsidP="00046209">
      <w:pPr>
        <w:numPr>
          <w:ilvl w:val="0"/>
          <w:numId w:val="33"/>
        </w:numPr>
        <w:spacing w:line="360" w:lineRule="auto"/>
        <w:contextualSpacing/>
        <w:jc w:val="both"/>
        <w:rPr>
          <w:sz w:val="28"/>
          <w:szCs w:val="28"/>
          <w:lang w:eastAsia="ru-RU"/>
        </w:rPr>
      </w:pPr>
      <w:r w:rsidRPr="00CE6E55">
        <w:rPr>
          <w:sz w:val="28"/>
          <w:szCs w:val="28"/>
          <w:lang w:eastAsia="ru-RU"/>
        </w:rPr>
        <w:t xml:space="preserve">В графе </w:t>
      </w:r>
      <w:ins w:id="50" w:author="Deloitte &amp; Touche" w:date="2015-06-29T11:53:00Z">
        <w:r w:rsidR="00085C16">
          <w:rPr>
            <w:sz w:val="28"/>
            <w:szCs w:val="28"/>
            <w:lang w:eastAsia="ru-RU"/>
          </w:rPr>
          <w:t xml:space="preserve">«Потери при транспортировке на </w:t>
        </w:r>
        <w:r w:rsidR="00085C16">
          <w:rPr>
            <w:sz w:val="28"/>
            <w:szCs w:val="28"/>
            <w:lang w:eastAsia="ru-RU"/>
          </w:rPr>
          <w:t>экспорт</w:t>
        </w:r>
        <w:r w:rsidR="00085C16" w:rsidRPr="00085C16">
          <w:rPr>
            <w:sz w:val="28"/>
            <w:szCs w:val="28"/>
            <w:lang w:eastAsia="ru-RU"/>
          </w:rPr>
          <w:t>, т</w:t>
        </w:r>
        <w:r w:rsidR="00085C16">
          <w:rPr>
            <w:sz w:val="28"/>
            <w:szCs w:val="28"/>
            <w:lang w:eastAsia="ru-RU"/>
          </w:rPr>
          <w:t>»</w:t>
        </w:r>
        <w:r w:rsidR="00085C16" w:rsidRPr="00CE6E55">
          <w:rPr>
            <w:sz w:val="28"/>
            <w:szCs w:val="28"/>
            <w:lang w:eastAsia="ru-RU"/>
          </w:rPr>
          <w:t xml:space="preserve"> </w:t>
        </w:r>
      </w:ins>
      <w:del w:id="51" w:author="Deloitte &amp; Touche" w:date="2015-06-29T11:53:00Z">
        <w:r w:rsidDel="00085C16">
          <w:rPr>
            <w:sz w:val="28"/>
            <w:szCs w:val="28"/>
            <w:lang w:eastAsia="ru-RU"/>
          </w:rPr>
          <w:delText>3</w:delText>
        </w:r>
      </w:del>
      <w:r w:rsidRPr="00CE6E55">
        <w:rPr>
          <w:sz w:val="28"/>
          <w:szCs w:val="28"/>
          <w:lang w:eastAsia="ru-RU"/>
        </w:rPr>
        <w:t xml:space="preserve"> указывается общий объем </w:t>
      </w:r>
      <w:r>
        <w:rPr>
          <w:sz w:val="28"/>
          <w:szCs w:val="28"/>
          <w:lang w:eastAsia="ru-RU"/>
        </w:rPr>
        <w:t xml:space="preserve">потерь </w:t>
      </w:r>
      <w:ins w:id="52" w:author="Deloitte &amp; Touche" w:date="2015-06-29T11:53:00Z">
        <w:r w:rsidR="00085C16">
          <w:rPr>
            <w:sz w:val="28"/>
            <w:szCs w:val="28"/>
            <w:lang w:eastAsia="ru-RU"/>
          </w:rPr>
          <w:t xml:space="preserve">нефтепродуктов при транспортировке на </w:t>
        </w:r>
        <w:r w:rsidR="00085C16">
          <w:rPr>
            <w:sz w:val="28"/>
            <w:szCs w:val="28"/>
            <w:lang w:eastAsia="ru-RU"/>
          </w:rPr>
          <w:t>экспорт</w:t>
        </w:r>
        <w:r w:rsidR="00085C16">
          <w:rPr>
            <w:sz w:val="28"/>
            <w:szCs w:val="28"/>
            <w:lang w:eastAsia="ru-RU"/>
          </w:rPr>
          <w:t xml:space="preserve"> </w:t>
        </w:r>
      </w:ins>
      <w:del w:id="53" w:author="Deloitte &amp; Touche" w:date="2015-06-29T11:53:00Z">
        <w:r w:rsidDel="00085C16">
          <w:rPr>
            <w:sz w:val="28"/>
            <w:szCs w:val="28"/>
            <w:lang w:eastAsia="ru-RU"/>
          </w:rPr>
          <w:delText xml:space="preserve">дизельного топлива </w:delText>
        </w:r>
      </w:del>
      <w:r>
        <w:rPr>
          <w:sz w:val="28"/>
          <w:szCs w:val="28"/>
          <w:lang w:eastAsia="ru-RU"/>
        </w:rPr>
        <w:t>в системе магистрального трубопроводного транспорта</w:t>
      </w:r>
      <w:r w:rsidR="00F721D8" w:rsidRPr="00F721D8">
        <w:rPr>
          <w:sz w:val="28"/>
          <w:szCs w:val="28"/>
          <w:lang w:eastAsia="ru-RU"/>
        </w:rPr>
        <w:t xml:space="preserve"> </w:t>
      </w:r>
      <w:r w:rsidR="00F721D8">
        <w:rPr>
          <w:sz w:val="28"/>
          <w:szCs w:val="28"/>
          <w:lang w:eastAsia="ru-RU"/>
        </w:rPr>
        <w:t>за отчетный период</w:t>
      </w:r>
      <w:r w:rsidRPr="00CE6E55">
        <w:rPr>
          <w:sz w:val="28"/>
          <w:szCs w:val="28"/>
          <w:lang w:eastAsia="ru-RU"/>
        </w:rPr>
        <w:t>. Заполнение графы производится в тоннах с точностью 3 знака после запятой.</w:t>
      </w:r>
    </w:p>
    <w:p w:rsidR="00046209" w:rsidDel="00085C16" w:rsidRDefault="00046209" w:rsidP="00046209">
      <w:pPr>
        <w:numPr>
          <w:ilvl w:val="0"/>
          <w:numId w:val="33"/>
        </w:numPr>
        <w:spacing w:line="360" w:lineRule="auto"/>
        <w:contextualSpacing/>
        <w:jc w:val="both"/>
        <w:rPr>
          <w:del w:id="54" w:author="Deloitte &amp; Touche" w:date="2015-06-29T11:53:00Z"/>
          <w:sz w:val="28"/>
          <w:szCs w:val="28"/>
          <w:lang w:eastAsia="ru-RU"/>
        </w:rPr>
      </w:pPr>
      <w:del w:id="55" w:author="Deloitte &amp; Touche" w:date="2015-06-29T11:53:00Z">
        <w:r w:rsidRPr="00CE6E55" w:rsidDel="00085C16">
          <w:rPr>
            <w:sz w:val="28"/>
            <w:szCs w:val="28"/>
            <w:lang w:eastAsia="ru-RU"/>
          </w:rPr>
          <w:delText>В графе</w:delText>
        </w:r>
        <w:r w:rsidDel="00085C16">
          <w:rPr>
            <w:sz w:val="28"/>
            <w:szCs w:val="28"/>
            <w:lang w:eastAsia="ru-RU"/>
          </w:rPr>
          <w:delText xml:space="preserve"> 4</w:delText>
        </w:r>
        <w:r w:rsidRPr="00CE6E55" w:rsidDel="00085C16">
          <w:rPr>
            <w:sz w:val="28"/>
            <w:szCs w:val="28"/>
            <w:lang w:eastAsia="ru-RU"/>
          </w:rPr>
          <w:delText xml:space="preserve"> указывается общий объем </w:delText>
        </w:r>
        <w:r w:rsidDel="00085C16">
          <w:rPr>
            <w:sz w:val="28"/>
            <w:szCs w:val="28"/>
            <w:lang w:eastAsia="ru-RU"/>
          </w:rPr>
          <w:delText>потерь топлива для реактивных двигателей в системе магистрального трубопроводного транспорта</w:delText>
        </w:r>
        <w:r w:rsidR="00F721D8" w:rsidRPr="00F721D8" w:rsidDel="00085C16">
          <w:rPr>
            <w:sz w:val="28"/>
            <w:szCs w:val="28"/>
            <w:lang w:eastAsia="ru-RU"/>
          </w:rPr>
          <w:delText xml:space="preserve"> </w:delText>
        </w:r>
        <w:r w:rsidR="00F721D8" w:rsidDel="00085C16">
          <w:rPr>
            <w:sz w:val="28"/>
            <w:szCs w:val="28"/>
            <w:lang w:eastAsia="ru-RU"/>
          </w:rPr>
          <w:delText>за отчетный период</w:delText>
        </w:r>
        <w:r w:rsidRPr="00CE6E55" w:rsidDel="00085C16">
          <w:rPr>
            <w:sz w:val="28"/>
            <w:szCs w:val="28"/>
            <w:lang w:eastAsia="ru-RU"/>
          </w:rPr>
          <w:delText>. Заполнение графы производится в тоннах с точностью 3 знака после запятой.</w:delText>
        </w:r>
      </w:del>
    </w:p>
    <w:p w:rsidR="00112981" w:rsidRPr="00CE6E55" w:rsidRDefault="00112981" w:rsidP="00112981">
      <w:pPr>
        <w:numPr>
          <w:ilvl w:val="0"/>
          <w:numId w:val="33"/>
        </w:numPr>
        <w:spacing w:line="360" w:lineRule="auto"/>
        <w:contextualSpacing/>
        <w:jc w:val="both"/>
        <w:rPr>
          <w:sz w:val="28"/>
          <w:szCs w:val="28"/>
          <w:lang w:eastAsia="ru-RU"/>
        </w:rPr>
      </w:pPr>
      <w:r w:rsidRPr="00CE6E55">
        <w:rPr>
          <w:sz w:val="28"/>
          <w:szCs w:val="28"/>
          <w:lang w:eastAsia="ru-RU"/>
        </w:rPr>
        <w:t>При заполнении формы должны соблюдаться следующие правила:</w:t>
      </w:r>
    </w:p>
    <w:p w:rsidR="00112981" w:rsidRPr="00CE6E55" w:rsidRDefault="00112981" w:rsidP="00112981">
      <w:pPr>
        <w:numPr>
          <w:ilvl w:val="0"/>
          <w:numId w:val="48"/>
        </w:numPr>
        <w:spacing w:line="360" w:lineRule="auto"/>
        <w:contextualSpacing/>
        <w:jc w:val="both"/>
        <w:rPr>
          <w:sz w:val="28"/>
          <w:szCs w:val="28"/>
          <w:lang w:eastAsia="ru-RU"/>
        </w:rPr>
      </w:pPr>
      <w:r w:rsidRPr="00CE6E55">
        <w:rPr>
          <w:sz w:val="28"/>
          <w:szCs w:val="28"/>
          <w:lang w:eastAsia="ru-RU"/>
        </w:rPr>
        <w:t xml:space="preserve">Сумма значений в графах </w:t>
      </w:r>
      <w:del w:id="56" w:author="Deloitte &amp; Touche" w:date="2015-06-29T11:54:00Z">
        <w:r w:rsidRPr="00CE6E55" w:rsidDel="00085C16">
          <w:rPr>
            <w:sz w:val="28"/>
            <w:szCs w:val="28"/>
            <w:lang w:eastAsia="ru-RU"/>
          </w:rPr>
          <w:delText>2</w:delText>
        </w:r>
      </w:del>
      <w:ins w:id="57" w:author="Deloitte &amp; Touche" w:date="2015-06-29T11:54:00Z">
        <w:r w:rsidR="00085C16">
          <w:rPr>
            <w:sz w:val="28"/>
            <w:szCs w:val="28"/>
            <w:lang w:eastAsia="ru-RU"/>
          </w:rPr>
          <w:t>6</w:t>
        </w:r>
      </w:ins>
      <w:r w:rsidRPr="00CE6E55">
        <w:rPr>
          <w:sz w:val="28"/>
          <w:szCs w:val="28"/>
          <w:lang w:eastAsia="ru-RU"/>
        </w:rPr>
        <w:t>-</w:t>
      </w:r>
      <w:del w:id="58" w:author="Deloitte &amp; Touche" w:date="2015-06-29T11:54:00Z">
        <w:r w:rsidDel="00085C16">
          <w:rPr>
            <w:sz w:val="28"/>
            <w:szCs w:val="28"/>
            <w:lang w:eastAsia="ru-RU"/>
          </w:rPr>
          <w:delText>4</w:delText>
        </w:r>
        <w:r w:rsidRPr="00CE6E55" w:rsidDel="00085C16">
          <w:rPr>
            <w:sz w:val="28"/>
            <w:szCs w:val="28"/>
            <w:lang w:eastAsia="ru-RU"/>
          </w:rPr>
          <w:delText xml:space="preserve"> </w:delText>
        </w:r>
      </w:del>
      <w:ins w:id="59" w:author="Deloitte &amp; Touche" w:date="2015-06-29T11:54:00Z">
        <w:r w:rsidR="00085C16">
          <w:rPr>
            <w:sz w:val="28"/>
            <w:szCs w:val="28"/>
            <w:lang w:eastAsia="ru-RU"/>
          </w:rPr>
          <w:t>7</w:t>
        </w:r>
        <w:r w:rsidR="00085C16" w:rsidRPr="00CE6E55">
          <w:rPr>
            <w:sz w:val="28"/>
            <w:szCs w:val="28"/>
            <w:lang w:eastAsia="ru-RU"/>
          </w:rPr>
          <w:t xml:space="preserve"> </w:t>
        </w:r>
      </w:ins>
      <w:r w:rsidRPr="00CE6E55">
        <w:rPr>
          <w:sz w:val="28"/>
          <w:szCs w:val="28"/>
          <w:lang w:eastAsia="ru-RU"/>
        </w:rPr>
        <w:t xml:space="preserve">не должна быть больше значения в графе </w:t>
      </w:r>
      <w:del w:id="60" w:author="Deloitte &amp; Touche" w:date="2015-06-29T11:54:00Z">
        <w:r w:rsidRPr="00CE6E55" w:rsidDel="00085C16">
          <w:rPr>
            <w:sz w:val="28"/>
            <w:szCs w:val="28"/>
            <w:lang w:eastAsia="ru-RU"/>
          </w:rPr>
          <w:delText xml:space="preserve">1 </w:delText>
        </w:r>
      </w:del>
      <w:ins w:id="61" w:author="Deloitte &amp; Touche" w:date="2015-06-29T11:54:00Z">
        <w:r w:rsidR="00085C16">
          <w:rPr>
            <w:sz w:val="28"/>
            <w:szCs w:val="28"/>
            <w:lang w:eastAsia="ru-RU"/>
          </w:rPr>
          <w:t>5</w:t>
        </w:r>
        <w:r w:rsidR="00085C16" w:rsidRPr="00CE6E55">
          <w:rPr>
            <w:sz w:val="28"/>
            <w:szCs w:val="28"/>
            <w:lang w:eastAsia="ru-RU"/>
          </w:rPr>
          <w:t xml:space="preserve"> </w:t>
        </w:r>
      </w:ins>
      <w:r w:rsidRPr="00CE6E55">
        <w:rPr>
          <w:sz w:val="28"/>
          <w:szCs w:val="28"/>
          <w:lang w:eastAsia="ru-RU"/>
        </w:rPr>
        <w:t>(правило применяется для всех строк разде</w:t>
      </w:r>
      <w:bookmarkStart w:id="62" w:name="_GoBack"/>
      <w:bookmarkEnd w:id="62"/>
      <w:r w:rsidRPr="00CE6E55">
        <w:rPr>
          <w:sz w:val="28"/>
          <w:szCs w:val="28"/>
          <w:lang w:eastAsia="ru-RU"/>
        </w:rPr>
        <w:t>ла 1);</w:t>
      </w:r>
    </w:p>
    <w:sectPr w:rsidR="00112981" w:rsidRPr="00CE6E55" w:rsidSect="00904DD0">
      <w:headerReference w:type="even" r:id="rId13"/>
      <w:headerReference w:type="default" r:id="rId14"/>
      <w:pgSz w:w="11907" w:h="16840" w:code="9"/>
      <w:pgMar w:top="851" w:right="851" w:bottom="1418" w:left="851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2207" w:rsidRDefault="003E2207">
      <w:r>
        <w:separator/>
      </w:r>
    </w:p>
  </w:endnote>
  <w:endnote w:type="continuationSeparator" w:id="0">
    <w:p w:rsidR="003E2207" w:rsidRDefault="003E2207">
      <w:r>
        <w:continuationSeparator/>
      </w:r>
    </w:p>
  </w:endnote>
  <w:endnote w:type="continuationNotice" w:id="1">
    <w:p w:rsidR="003E2207" w:rsidRDefault="003E220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JournalSansCTT">
    <w:altName w:val="Cambria"/>
    <w:charset w:val="CC"/>
    <w:family w:val="auto"/>
    <w:pitch w:val="variable"/>
    <w:sig w:usb0="00000203" w:usb1="00000000" w:usb2="00000000" w:usb3="00000000" w:csb0="00000005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CYR">
    <w:altName w:val="Arial"/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2207" w:rsidRDefault="003E2207">
      <w:r>
        <w:separator/>
      </w:r>
    </w:p>
  </w:footnote>
  <w:footnote w:type="continuationSeparator" w:id="0">
    <w:p w:rsidR="003E2207" w:rsidRDefault="003E2207">
      <w:r>
        <w:continuationSeparator/>
      </w:r>
    </w:p>
  </w:footnote>
  <w:footnote w:type="continuationNotice" w:id="1">
    <w:p w:rsidR="003E2207" w:rsidRDefault="003E220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556F" w:rsidRDefault="00465181" w:rsidP="00F511D2">
    <w:pPr>
      <w:pStyle w:val="Header"/>
      <w:framePr w:wrap="around" w:vAnchor="text" w:hAnchor="margin" w:xAlign="right" w:y="1"/>
      <w:rPr>
        <w:rStyle w:val="PageNumber"/>
        <w:rFonts w:eastAsia="MS Gothic"/>
      </w:rPr>
    </w:pPr>
    <w:r>
      <w:rPr>
        <w:rStyle w:val="PageNumber"/>
        <w:rFonts w:eastAsia="MS Gothic"/>
      </w:rPr>
      <w:fldChar w:fldCharType="begin"/>
    </w:r>
    <w:r w:rsidR="008B556F">
      <w:rPr>
        <w:rStyle w:val="PageNumber"/>
        <w:rFonts w:eastAsia="MS Gothic"/>
      </w:rPr>
      <w:instrText xml:space="preserve">PAGE  </w:instrText>
    </w:r>
    <w:r>
      <w:rPr>
        <w:rStyle w:val="PageNumber"/>
        <w:rFonts w:eastAsia="MS Gothic"/>
      </w:rPr>
      <w:fldChar w:fldCharType="end"/>
    </w:r>
  </w:p>
  <w:p w:rsidR="008B556F" w:rsidRDefault="008B556F" w:rsidP="00F511D2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556F" w:rsidRDefault="008B556F" w:rsidP="00F511D2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59EA26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A76B86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2">
    <w:nsid w:val="0AD70E29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">
    <w:nsid w:val="0D0C4A42"/>
    <w:multiLevelType w:val="hybridMultilevel"/>
    <w:tmpl w:val="61682800"/>
    <w:lvl w:ilvl="0" w:tplc="F7B234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DF9455A"/>
    <w:multiLevelType w:val="multilevel"/>
    <w:tmpl w:val="075CB0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5">
    <w:nsid w:val="1D754ED2"/>
    <w:multiLevelType w:val="multilevel"/>
    <w:tmpl w:val="16FE8650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6">
    <w:nsid w:val="1DD7691D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7">
    <w:nsid w:val="1DF627F0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C34476"/>
    <w:multiLevelType w:val="hybridMultilevel"/>
    <w:tmpl w:val="5392889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>
    <w:nsid w:val="20B27BFD"/>
    <w:multiLevelType w:val="multilevel"/>
    <w:tmpl w:val="E864D79A"/>
    <w:lvl w:ilvl="0">
      <w:start w:val="1"/>
      <w:numFmt w:val="bullet"/>
      <w:lvlText w:val="■"/>
      <w:lvlJc w:val="left"/>
      <w:pPr>
        <w:tabs>
          <w:tab w:val="num" w:pos="357"/>
        </w:tabs>
        <w:ind w:left="360" w:hanging="360"/>
      </w:pPr>
      <w:rPr>
        <w:rFonts w:ascii="Times New Roman" w:hAnsi="Times New Roman" w:hint="default"/>
        <w:color w:val="002960"/>
        <w:sz w:val="24"/>
      </w:rPr>
    </w:lvl>
    <w:lvl w:ilvl="1">
      <w:start w:val="1"/>
      <w:numFmt w:val="bullet"/>
      <w:lvlText w:val="–"/>
      <w:lvlJc w:val="left"/>
      <w:pPr>
        <w:tabs>
          <w:tab w:val="num" w:pos="646"/>
        </w:tabs>
        <w:ind w:left="644" w:hanging="284"/>
      </w:pPr>
      <w:rPr>
        <w:rFonts w:ascii="Arial" w:hAnsi="Arial" w:hint="default"/>
        <w:color w:val="002960"/>
        <w:sz w:val="24"/>
      </w:rPr>
    </w:lvl>
    <w:lvl w:ilvl="2">
      <w:start w:val="1"/>
      <w:numFmt w:val="bullet"/>
      <w:lvlText w:val="□"/>
      <w:lvlJc w:val="left"/>
      <w:pPr>
        <w:tabs>
          <w:tab w:val="num" w:pos="924"/>
        </w:tabs>
        <w:ind w:left="927" w:hanging="283"/>
      </w:pPr>
      <w:rPr>
        <w:rFonts w:ascii="Times New Roman" w:hAnsi="Times New Roman" w:hint="default"/>
        <w:color w:val="auto"/>
        <w:sz w:val="20"/>
      </w:rPr>
    </w:lvl>
    <w:lvl w:ilvl="3">
      <w:start w:val="1"/>
      <w:numFmt w:val="bullet"/>
      <w:pStyle w:val="01squarebullet"/>
      <w:lvlText w:val="-"/>
      <w:lvlJc w:val="left"/>
      <w:pPr>
        <w:tabs>
          <w:tab w:val="num" w:pos="1213"/>
        </w:tabs>
        <w:ind w:left="1211" w:hanging="284"/>
      </w:pPr>
      <w:rPr>
        <w:rFonts w:ascii="Times New Roman" w:hAnsi="Times New Roman" w:hint="default"/>
        <w:color w:val="002960"/>
        <w:sz w:val="24"/>
      </w:rPr>
    </w:lvl>
    <w:lvl w:ilvl="4">
      <w:start w:val="1"/>
      <w:numFmt w:val="lowerLetter"/>
      <w:lvlText w:val="(%5)"/>
      <w:lvlJc w:val="left"/>
      <w:pPr>
        <w:tabs>
          <w:tab w:val="num" w:pos="1877"/>
        </w:tabs>
        <w:ind w:left="1877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237"/>
        </w:tabs>
        <w:ind w:left="2237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97"/>
        </w:tabs>
        <w:ind w:left="2597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957"/>
        </w:tabs>
        <w:ind w:left="2957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317"/>
        </w:tabs>
        <w:ind w:left="3317" w:hanging="360"/>
      </w:pPr>
      <w:rPr>
        <w:rFonts w:cs="Times New Roman" w:hint="default"/>
      </w:rPr>
    </w:lvl>
  </w:abstractNum>
  <w:abstractNum w:abstractNumId="10">
    <w:nsid w:val="20E11313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B37F5C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2">
    <w:nsid w:val="24C37FD5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3">
    <w:nsid w:val="25155A74"/>
    <w:multiLevelType w:val="multilevel"/>
    <w:tmpl w:val="075CB0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4">
    <w:nsid w:val="2591661E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3"/>
      <w:numFmt w:val="decimal"/>
      <w:isLgl/>
      <w:lvlText w:val="%1.%2."/>
      <w:lvlJc w:val="left"/>
      <w:pPr>
        <w:ind w:left="960" w:hanging="420"/>
      </w:pPr>
    </w:lvl>
    <w:lvl w:ilvl="2">
      <w:start w:val="1"/>
      <w:numFmt w:val="decimal"/>
      <w:isLgl/>
      <w:lvlText w:val="%1.%2.%3."/>
      <w:lvlJc w:val="left"/>
      <w:pPr>
        <w:ind w:left="1260" w:hanging="720"/>
      </w:pPr>
    </w:lvl>
    <w:lvl w:ilvl="3">
      <w:start w:val="1"/>
      <w:numFmt w:val="decimal"/>
      <w:isLgl/>
      <w:lvlText w:val="%1.%2.%3.%4."/>
      <w:lvlJc w:val="left"/>
      <w:pPr>
        <w:ind w:left="1260" w:hanging="720"/>
      </w:pPr>
    </w:lvl>
    <w:lvl w:ilvl="4">
      <w:start w:val="1"/>
      <w:numFmt w:val="decimal"/>
      <w:isLgl/>
      <w:lvlText w:val="%1.%2.%3.%4.%5."/>
      <w:lvlJc w:val="left"/>
      <w:pPr>
        <w:ind w:left="1620" w:hanging="1080"/>
      </w:pPr>
    </w:lvl>
    <w:lvl w:ilvl="5">
      <w:start w:val="1"/>
      <w:numFmt w:val="decimal"/>
      <w:isLgl/>
      <w:lvlText w:val="%1.%2.%3.%4.%5.%6."/>
      <w:lvlJc w:val="left"/>
      <w:pPr>
        <w:ind w:left="1620" w:hanging="1080"/>
      </w:pPr>
    </w:lvl>
    <w:lvl w:ilvl="6">
      <w:start w:val="1"/>
      <w:numFmt w:val="decimal"/>
      <w:isLgl/>
      <w:lvlText w:val="%1.%2.%3.%4.%5.%6.%7."/>
      <w:lvlJc w:val="left"/>
      <w:pPr>
        <w:ind w:left="1980" w:hanging="1440"/>
      </w:p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</w:lvl>
  </w:abstractNum>
  <w:abstractNum w:abstractNumId="15">
    <w:nsid w:val="27FA682F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6">
    <w:nsid w:val="2A89165F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7">
    <w:nsid w:val="2E6D43B5"/>
    <w:multiLevelType w:val="multilevel"/>
    <w:tmpl w:val="075CB0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8">
    <w:nsid w:val="34CA63C2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5036D1E"/>
    <w:multiLevelType w:val="multilevel"/>
    <w:tmpl w:val="FD40363E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624" w:firstLine="3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0">
    <w:nsid w:val="354F4D75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571715D"/>
    <w:multiLevelType w:val="multilevel"/>
    <w:tmpl w:val="FD40363E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624" w:firstLine="3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2">
    <w:nsid w:val="35967CD9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23">
    <w:nsid w:val="3CE6050C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D650AFE"/>
    <w:multiLevelType w:val="hybridMultilevel"/>
    <w:tmpl w:val="AB2C5DB8"/>
    <w:lvl w:ilvl="0" w:tplc="43FEE4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>
    <w:nsid w:val="3E5E5EC3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26">
    <w:nsid w:val="3ED363E4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3"/>
      <w:numFmt w:val="decimal"/>
      <w:isLgl/>
      <w:lvlText w:val="%1.%2."/>
      <w:lvlJc w:val="left"/>
      <w:pPr>
        <w:ind w:left="960" w:hanging="420"/>
      </w:pPr>
    </w:lvl>
    <w:lvl w:ilvl="2">
      <w:start w:val="1"/>
      <w:numFmt w:val="decimal"/>
      <w:isLgl/>
      <w:lvlText w:val="%1.%2.%3."/>
      <w:lvlJc w:val="left"/>
      <w:pPr>
        <w:ind w:left="1260" w:hanging="720"/>
      </w:pPr>
    </w:lvl>
    <w:lvl w:ilvl="3">
      <w:start w:val="1"/>
      <w:numFmt w:val="decimal"/>
      <w:isLgl/>
      <w:lvlText w:val="%1.%2.%3.%4."/>
      <w:lvlJc w:val="left"/>
      <w:pPr>
        <w:ind w:left="1260" w:hanging="720"/>
      </w:pPr>
    </w:lvl>
    <w:lvl w:ilvl="4">
      <w:start w:val="1"/>
      <w:numFmt w:val="decimal"/>
      <w:isLgl/>
      <w:lvlText w:val="%1.%2.%3.%4.%5."/>
      <w:lvlJc w:val="left"/>
      <w:pPr>
        <w:ind w:left="1620" w:hanging="1080"/>
      </w:pPr>
    </w:lvl>
    <w:lvl w:ilvl="5">
      <w:start w:val="1"/>
      <w:numFmt w:val="decimal"/>
      <w:isLgl/>
      <w:lvlText w:val="%1.%2.%3.%4.%5.%6."/>
      <w:lvlJc w:val="left"/>
      <w:pPr>
        <w:ind w:left="1620" w:hanging="1080"/>
      </w:pPr>
    </w:lvl>
    <w:lvl w:ilvl="6">
      <w:start w:val="1"/>
      <w:numFmt w:val="decimal"/>
      <w:isLgl/>
      <w:lvlText w:val="%1.%2.%3.%4.%5.%6.%7."/>
      <w:lvlJc w:val="left"/>
      <w:pPr>
        <w:ind w:left="1980" w:hanging="1440"/>
      </w:p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</w:lvl>
  </w:abstractNum>
  <w:abstractNum w:abstractNumId="27">
    <w:nsid w:val="47B522F2"/>
    <w:multiLevelType w:val="hybridMultilevel"/>
    <w:tmpl w:val="97F28B4C"/>
    <w:lvl w:ilvl="0" w:tplc="DFAC4576">
      <w:start w:val="1"/>
      <w:numFmt w:val="bullet"/>
      <w:lvlText w:val="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8">
    <w:nsid w:val="47E42CDB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29">
    <w:nsid w:val="486345B7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0">
    <w:nsid w:val="4E990A6C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1">
    <w:nsid w:val="507B54E9"/>
    <w:multiLevelType w:val="multilevel"/>
    <w:tmpl w:val="FD40363E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624" w:firstLine="3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32">
    <w:nsid w:val="54C53F33"/>
    <w:multiLevelType w:val="hybridMultilevel"/>
    <w:tmpl w:val="8FA432C0"/>
    <w:lvl w:ilvl="0" w:tplc="DFAC457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577E5733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4">
    <w:nsid w:val="58447F6C"/>
    <w:multiLevelType w:val="multilevel"/>
    <w:tmpl w:val="075CB0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35">
    <w:nsid w:val="599B538F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6">
    <w:nsid w:val="64C22C55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37">
    <w:nsid w:val="65A124F7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8">
    <w:nsid w:val="6E160DE5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39">
    <w:nsid w:val="6F6F4D38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40">
    <w:nsid w:val="7004167E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41">
    <w:nsid w:val="71483667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42">
    <w:nsid w:val="734B4940"/>
    <w:multiLevelType w:val="multilevel"/>
    <w:tmpl w:val="FD40363E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624" w:firstLine="3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43">
    <w:nsid w:val="73E0365C"/>
    <w:multiLevelType w:val="hybridMultilevel"/>
    <w:tmpl w:val="373C7F9C"/>
    <w:lvl w:ilvl="0" w:tplc="59D267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49D7499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45">
    <w:nsid w:val="79F17043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B8E557E"/>
    <w:multiLevelType w:val="multilevel"/>
    <w:tmpl w:val="14FE9474"/>
    <w:lvl w:ilvl="0">
      <w:start w:val="1"/>
      <w:numFmt w:val="decimal"/>
      <w:pStyle w:val="02dash"/>
      <w:lvlText w:val="%1."/>
      <w:lvlJc w:val="left"/>
      <w:pPr>
        <w:tabs>
          <w:tab w:val="num" w:pos="1140"/>
        </w:tabs>
        <w:ind w:left="1140" w:hanging="360"/>
      </w:pPr>
      <w:rPr>
        <w:rFonts w:ascii="Times New Roman" w:hAnsi="Times New Roman" w:cs="Times New Roman" w:hint="default"/>
        <w:b/>
        <w:bCs/>
        <w:color w:val="auto"/>
        <w:sz w:val="26"/>
        <w:szCs w:val="26"/>
      </w:rPr>
    </w:lvl>
    <w:lvl w:ilvl="1">
      <w:start w:val="1"/>
      <w:numFmt w:val="lowerLetter"/>
      <w:pStyle w:val="03opensquarebullet"/>
      <w:lvlText w:val="%2."/>
      <w:lvlJc w:val="left"/>
      <w:pPr>
        <w:tabs>
          <w:tab w:val="num" w:pos="1426"/>
        </w:tabs>
        <w:ind w:left="1426" w:hanging="289"/>
      </w:pPr>
      <w:rPr>
        <w:rFonts w:ascii="Arial" w:hAnsi="Arial" w:cs="Times New Roman" w:hint="default"/>
        <w:color w:val="auto"/>
        <w:sz w:val="22"/>
      </w:rPr>
    </w:lvl>
    <w:lvl w:ilvl="2">
      <w:start w:val="1"/>
      <w:numFmt w:val="decimal"/>
      <w:pStyle w:val="04shortdash"/>
      <w:lvlText w:val="%3)"/>
      <w:lvlJc w:val="left"/>
      <w:pPr>
        <w:tabs>
          <w:tab w:val="num" w:pos="1704"/>
        </w:tabs>
        <w:ind w:left="1704" w:hanging="278"/>
      </w:pPr>
      <w:rPr>
        <w:rFonts w:ascii="Times New Roman" w:hAnsi="Times New Roman" w:cs="Times New Roman" w:hint="default"/>
        <w:color w:val="auto"/>
        <w:sz w:val="28"/>
      </w:rPr>
    </w:lvl>
    <w:lvl w:ilvl="3">
      <w:start w:val="1"/>
      <w:numFmt w:val="lowerLetter"/>
      <w:pStyle w:val="05number1"/>
      <w:lvlText w:val="%4)"/>
      <w:lvlJc w:val="left"/>
      <w:pPr>
        <w:tabs>
          <w:tab w:val="num" w:pos="1993"/>
        </w:tabs>
        <w:ind w:left="1993" w:hanging="289"/>
      </w:pPr>
      <w:rPr>
        <w:rFonts w:ascii="Arial" w:hAnsi="Arial" w:cs="Times New Roman" w:hint="default"/>
        <w:b w:val="0"/>
        <w:i w:val="0"/>
        <w:color w:val="auto"/>
        <w:sz w:val="22"/>
      </w:rPr>
    </w:lvl>
    <w:lvl w:ilvl="4">
      <w:start w:val="1"/>
      <w:numFmt w:val="none"/>
      <w:lvlText w:val=""/>
      <w:lvlJc w:val="left"/>
      <w:pPr>
        <w:tabs>
          <w:tab w:val="num" w:pos="2580"/>
        </w:tabs>
        <w:ind w:left="2580" w:hanging="360"/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2940"/>
        </w:tabs>
        <w:ind w:left="2940" w:hanging="360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3300"/>
        </w:tabs>
        <w:ind w:left="3300" w:hanging="360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3660"/>
        </w:tabs>
        <w:ind w:left="3660" w:hanging="360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4020"/>
        </w:tabs>
        <w:ind w:left="4020" w:hanging="360"/>
      </w:pPr>
      <w:rPr>
        <w:rFonts w:cs="Times New Roman" w:hint="default"/>
      </w:rPr>
    </w:lvl>
  </w:abstractNum>
  <w:abstractNum w:abstractNumId="47">
    <w:nsid w:val="7C726F71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48">
    <w:nsid w:val="7F605141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num w:numId="1">
    <w:abstractNumId w:val="0"/>
  </w:num>
  <w:num w:numId="2">
    <w:abstractNumId w:val="9"/>
  </w:num>
  <w:num w:numId="3">
    <w:abstractNumId w:val="46"/>
  </w:num>
  <w:num w:numId="4">
    <w:abstractNumId w:val="17"/>
  </w:num>
  <w:num w:numId="5">
    <w:abstractNumId w:val="4"/>
  </w:num>
  <w:num w:numId="6">
    <w:abstractNumId w:val="34"/>
  </w:num>
  <w:num w:numId="7">
    <w:abstractNumId w:val="13"/>
  </w:num>
  <w:num w:numId="8">
    <w:abstractNumId w:val="47"/>
  </w:num>
  <w:num w:numId="9">
    <w:abstractNumId w:val="39"/>
  </w:num>
  <w:num w:numId="10">
    <w:abstractNumId w:val="8"/>
  </w:num>
  <w:num w:numId="11">
    <w:abstractNumId w:val="33"/>
  </w:num>
  <w:num w:numId="12">
    <w:abstractNumId w:val="11"/>
  </w:num>
  <w:num w:numId="13">
    <w:abstractNumId w:val="28"/>
  </w:num>
  <w:num w:numId="14">
    <w:abstractNumId w:val="40"/>
  </w:num>
  <w:num w:numId="15">
    <w:abstractNumId w:val="6"/>
  </w:num>
  <w:num w:numId="16">
    <w:abstractNumId w:val="30"/>
  </w:num>
  <w:num w:numId="17">
    <w:abstractNumId w:val="29"/>
  </w:num>
  <w:num w:numId="18">
    <w:abstractNumId w:val="44"/>
  </w:num>
  <w:num w:numId="19">
    <w:abstractNumId w:val="48"/>
  </w:num>
  <w:num w:numId="20">
    <w:abstractNumId w:val="14"/>
  </w:num>
  <w:num w:numId="21">
    <w:abstractNumId w:val="26"/>
  </w:num>
  <w:num w:numId="22">
    <w:abstractNumId w:val="12"/>
  </w:num>
  <w:num w:numId="23">
    <w:abstractNumId w:val="5"/>
  </w:num>
  <w:num w:numId="24">
    <w:abstractNumId w:val="19"/>
  </w:num>
  <w:num w:numId="25">
    <w:abstractNumId w:val="21"/>
  </w:num>
  <w:num w:numId="26">
    <w:abstractNumId w:val="31"/>
  </w:num>
  <w:num w:numId="27">
    <w:abstractNumId w:val="1"/>
  </w:num>
  <w:num w:numId="28">
    <w:abstractNumId w:val="35"/>
  </w:num>
  <w:num w:numId="29">
    <w:abstractNumId w:val="2"/>
  </w:num>
  <w:num w:numId="30">
    <w:abstractNumId w:val="37"/>
  </w:num>
  <w:num w:numId="31">
    <w:abstractNumId w:val="15"/>
  </w:num>
  <w:num w:numId="32">
    <w:abstractNumId w:val="3"/>
  </w:num>
  <w:num w:numId="33">
    <w:abstractNumId w:val="24"/>
  </w:num>
  <w:num w:numId="34">
    <w:abstractNumId w:val="43"/>
  </w:num>
  <w:num w:numId="35">
    <w:abstractNumId w:val="23"/>
  </w:num>
  <w:num w:numId="36">
    <w:abstractNumId w:val="18"/>
  </w:num>
  <w:num w:numId="37">
    <w:abstractNumId w:val="45"/>
  </w:num>
  <w:num w:numId="38">
    <w:abstractNumId w:val="20"/>
  </w:num>
  <w:num w:numId="39">
    <w:abstractNumId w:val="7"/>
  </w:num>
  <w:num w:numId="40">
    <w:abstractNumId w:val="10"/>
  </w:num>
  <w:num w:numId="41">
    <w:abstractNumId w:val="36"/>
  </w:num>
  <w:num w:numId="42">
    <w:abstractNumId w:val="41"/>
  </w:num>
  <w:num w:numId="43">
    <w:abstractNumId w:val="22"/>
  </w:num>
  <w:num w:numId="44">
    <w:abstractNumId w:val="38"/>
  </w:num>
  <w:num w:numId="45">
    <w:abstractNumId w:val="25"/>
  </w:num>
  <w:num w:numId="46">
    <w:abstractNumId w:val="16"/>
  </w:num>
  <w:num w:numId="47">
    <w:abstractNumId w:val="42"/>
  </w:num>
  <w:num w:numId="48">
    <w:abstractNumId w:val="32"/>
  </w:num>
  <w:num w:numId="49">
    <w:abstractNumId w:val="27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hideSpellingErrors/>
  <w:hideGrammaticalErrors/>
  <w:proofState w:spelling="clean" w:grammar="clean"/>
  <w:trackRevisions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</w:compat>
  <w:rsids>
    <w:rsidRoot w:val="00511ACD"/>
    <w:rsid w:val="00000099"/>
    <w:rsid w:val="00000D74"/>
    <w:rsid w:val="000012A9"/>
    <w:rsid w:val="00002BD1"/>
    <w:rsid w:val="00003D9F"/>
    <w:rsid w:val="00004046"/>
    <w:rsid w:val="000069B5"/>
    <w:rsid w:val="000069C5"/>
    <w:rsid w:val="00011491"/>
    <w:rsid w:val="000127AE"/>
    <w:rsid w:val="0001417C"/>
    <w:rsid w:val="00014285"/>
    <w:rsid w:val="00015B92"/>
    <w:rsid w:val="00016C4D"/>
    <w:rsid w:val="00020617"/>
    <w:rsid w:val="0002126F"/>
    <w:rsid w:val="000262FF"/>
    <w:rsid w:val="00026779"/>
    <w:rsid w:val="000312AA"/>
    <w:rsid w:val="00032521"/>
    <w:rsid w:val="00032A9F"/>
    <w:rsid w:val="00032EBB"/>
    <w:rsid w:val="00034CC9"/>
    <w:rsid w:val="0003578A"/>
    <w:rsid w:val="00036652"/>
    <w:rsid w:val="00037749"/>
    <w:rsid w:val="00043306"/>
    <w:rsid w:val="00043551"/>
    <w:rsid w:val="00044A3B"/>
    <w:rsid w:val="00046209"/>
    <w:rsid w:val="0005317B"/>
    <w:rsid w:val="00053741"/>
    <w:rsid w:val="000553B7"/>
    <w:rsid w:val="00055EDB"/>
    <w:rsid w:val="00060E2D"/>
    <w:rsid w:val="00061832"/>
    <w:rsid w:val="00062F5B"/>
    <w:rsid w:val="000654AC"/>
    <w:rsid w:val="0007063C"/>
    <w:rsid w:val="00071C3E"/>
    <w:rsid w:val="000732D8"/>
    <w:rsid w:val="0007409C"/>
    <w:rsid w:val="00074356"/>
    <w:rsid w:val="00077F80"/>
    <w:rsid w:val="00081185"/>
    <w:rsid w:val="000838BD"/>
    <w:rsid w:val="000846B5"/>
    <w:rsid w:val="0008583F"/>
    <w:rsid w:val="00085C16"/>
    <w:rsid w:val="000864F9"/>
    <w:rsid w:val="00086E5C"/>
    <w:rsid w:val="00090365"/>
    <w:rsid w:val="00091F4A"/>
    <w:rsid w:val="00092D50"/>
    <w:rsid w:val="00093E8C"/>
    <w:rsid w:val="000953C0"/>
    <w:rsid w:val="00095661"/>
    <w:rsid w:val="00095BB3"/>
    <w:rsid w:val="00097DF2"/>
    <w:rsid w:val="000A28AE"/>
    <w:rsid w:val="000A634B"/>
    <w:rsid w:val="000A7541"/>
    <w:rsid w:val="000B0B2B"/>
    <w:rsid w:val="000B3B21"/>
    <w:rsid w:val="000C2BA2"/>
    <w:rsid w:val="000C421A"/>
    <w:rsid w:val="000C5E7C"/>
    <w:rsid w:val="000C6147"/>
    <w:rsid w:val="000C6F4B"/>
    <w:rsid w:val="000C7C52"/>
    <w:rsid w:val="000D3B10"/>
    <w:rsid w:val="000D4957"/>
    <w:rsid w:val="000D4BFE"/>
    <w:rsid w:val="000D796A"/>
    <w:rsid w:val="000E1464"/>
    <w:rsid w:val="000E20C0"/>
    <w:rsid w:val="000F15F2"/>
    <w:rsid w:val="000F33C1"/>
    <w:rsid w:val="000F33FD"/>
    <w:rsid w:val="000F37ED"/>
    <w:rsid w:val="000F4E42"/>
    <w:rsid w:val="00100928"/>
    <w:rsid w:val="00103C68"/>
    <w:rsid w:val="00105875"/>
    <w:rsid w:val="00106EDF"/>
    <w:rsid w:val="00107DB2"/>
    <w:rsid w:val="00112981"/>
    <w:rsid w:val="001167E3"/>
    <w:rsid w:val="0011689E"/>
    <w:rsid w:val="0011709E"/>
    <w:rsid w:val="0011752B"/>
    <w:rsid w:val="001226C8"/>
    <w:rsid w:val="001230ED"/>
    <w:rsid w:val="001250EA"/>
    <w:rsid w:val="00125CA1"/>
    <w:rsid w:val="00126000"/>
    <w:rsid w:val="00127CE3"/>
    <w:rsid w:val="0013495C"/>
    <w:rsid w:val="00135BB2"/>
    <w:rsid w:val="00136431"/>
    <w:rsid w:val="0013671F"/>
    <w:rsid w:val="00137F0A"/>
    <w:rsid w:val="00141E86"/>
    <w:rsid w:val="0014271D"/>
    <w:rsid w:val="00144231"/>
    <w:rsid w:val="00146461"/>
    <w:rsid w:val="00146A9D"/>
    <w:rsid w:val="00151E70"/>
    <w:rsid w:val="00152D93"/>
    <w:rsid w:val="0015357E"/>
    <w:rsid w:val="0015429D"/>
    <w:rsid w:val="00155B8F"/>
    <w:rsid w:val="00156F23"/>
    <w:rsid w:val="00161E05"/>
    <w:rsid w:val="00162047"/>
    <w:rsid w:val="00164A0D"/>
    <w:rsid w:val="001676E3"/>
    <w:rsid w:val="00172866"/>
    <w:rsid w:val="001736FD"/>
    <w:rsid w:val="001752DB"/>
    <w:rsid w:val="00175B45"/>
    <w:rsid w:val="00176AD3"/>
    <w:rsid w:val="00176D0C"/>
    <w:rsid w:val="0018165C"/>
    <w:rsid w:val="00182CC4"/>
    <w:rsid w:val="00184524"/>
    <w:rsid w:val="00184C7E"/>
    <w:rsid w:val="00185D27"/>
    <w:rsid w:val="0019218F"/>
    <w:rsid w:val="00192AC2"/>
    <w:rsid w:val="00193F00"/>
    <w:rsid w:val="00194491"/>
    <w:rsid w:val="001962BD"/>
    <w:rsid w:val="001A0FD1"/>
    <w:rsid w:val="001A12A1"/>
    <w:rsid w:val="001A44D6"/>
    <w:rsid w:val="001A4A25"/>
    <w:rsid w:val="001A72BE"/>
    <w:rsid w:val="001A77B9"/>
    <w:rsid w:val="001A7AA4"/>
    <w:rsid w:val="001A7E14"/>
    <w:rsid w:val="001B0C10"/>
    <w:rsid w:val="001B288B"/>
    <w:rsid w:val="001B6ACD"/>
    <w:rsid w:val="001B73BD"/>
    <w:rsid w:val="001B7770"/>
    <w:rsid w:val="001C0066"/>
    <w:rsid w:val="001C3587"/>
    <w:rsid w:val="001C46BB"/>
    <w:rsid w:val="001C6941"/>
    <w:rsid w:val="001D227B"/>
    <w:rsid w:val="001E22A6"/>
    <w:rsid w:val="001E3238"/>
    <w:rsid w:val="001E346E"/>
    <w:rsid w:val="001E44F9"/>
    <w:rsid w:val="001E4CE3"/>
    <w:rsid w:val="001E5EF9"/>
    <w:rsid w:val="001E6039"/>
    <w:rsid w:val="001F00A1"/>
    <w:rsid w:val="001F1396"/>
    <w:rsid w:val="001F1901"/>
    <w:rsid w:val="001F2383"/>
    <w:rsid w:val="001F2B54"/>
    <w:rsid w:val="001F2E6D"/>
    <w:rsid w:val="001F5104"/>
    <w:rsid w:val="001F5DB4"/>
    <w:rsid w:val="001F7AF3"/>
    <w:rsid w:val="00202A0F"/>
    <w:rsid w:val="00203673"/>
    <w:rsid w:val="00205098"/>
    <w:rsid w:val="00206F83"/>
    <w:rsid w:val="00207624"/>
    <w:rsid w:val="00207BB3"/>
    <w:rsid w:val="00213776"/>
    <w:rsid w:val="00216702"/>
    <w:rsid w:val="00217D49"/>
    <w:rsid w:val="002210B4"/>
    <w:rsid w:val="002210F8"/>
    <w:rsid w:val="00224844"/>
    <w:rsid w:val="00224BA9"/>
    <w:rsid w:val="0022567C"/>
    <w:rsid w:val="002271B6"/>
    <w:rsid w:val="00230D20"/>
    <w:rsid w:val="00234E53"/>
    <w:rsid w:val="00235C63"/>
    <w:rsid w:val="0024089F"/>
    <w:rsid w:val="0024702F"/>
    <w:rsid w:val="00251109"/>
    <w:rsid w:val="00252C89"/>
    <w:rsid w:val="002540BC"/>
    <w:rsid w:val="00255363"/>
    <w:rsid w:val="00256F4D"/>
    <w:rsid w:val="00264D1E"/>
    <w:rsid w:val="00267D64"/>
    <w:rsid w:val="00270122"/>
    <w:rsid w:val="00275DA1"/>
    <w:rsid w:val="00275F47"/>
    <w:rsid w:val="002761D6"/>
    <w:rsid w:val="00280A2C"/>
    <w:rsid w:val="00285687"/>
    <w:rsid w:val="002858DF"/>
    <w:rsid w:val="00285977"/>
    <w:rsid w:val="00291726"/>
    <w:rsid w:val="00294884"/>
    <w:rsid w:val="0029489C"/>
    <w:rsid w:val="00295976"/>
    <w:rsid w:val="002969F5"/>
    <w:rsid w:val="002A1854"/>
    <w:rsid w:val="002B1786"/>
    <w:rsid w:val="002B3350"/>
    <w:rsid w:val="002B4BC8"/>
    <w:rsid w:val="002B5CA7"/>
    <w:rsid w:val="002C08B4"/>
    <w:rsid w:val="002C28DB"/>
    <w:rsid w:val="002C3575"/>
    <w:rsid w:val="002C46A1"/>
    <w:rsid w:val="002C49AB"/>
    <w:rsid w:val="002C5E72"/>
    <w:rsid w:val="002C7FDE"/>
    <w:rsid w:val="002D1909"/>
    <w:rsid w:val="002D3C41"/>
    <w:rsid w:val="002D3E76"/>
    <w:rsid w:val="002E0C06"/>
    <w:rsid w:val="002E121D"/>
    <w:rsid w:val="002E49F9"/>
    <w:rsid w:val="002E7913"/>
    <w:rsid w:val="002F2313"/>
    <w:rsid w:val="002F2AD5"/>
    <w:rsid w:val="002F3F88"/>
    <w:rsid w:val="002F49F4"/>
    <w:rsid w:val="002F58E7"/>
    <w:rsid w:val="002F61E0"/>
    <w:rsid w:val="002F63D7"/>
    <w:rsid w:val="0030001F"/>
    <w:rsid w:val="003001E1"/>
    <w:rsid w:val="00300D1C"/>
    <w:rsid w:val="003022A2"/>
    <w:rsid w:val="003028F2"/>
    <w:rsid w:val="00310646"/>
    <w:rsid w:val="00310D2E"/>
    <w:rsid w:val="00311DF6"/>
    <w:rsid w:val="00314CFB"/>
    <w:rsid w:val="003257AB"/>
    <w:rsid w:val="00325A72"/>
    <w:rsid w:val="00327261"/>
    <w:rsid w:val="00330DF9"/>
    <w:rsid w:val="00331768"/>
    <w:rsid w:val="00331DEF"/>
    <w:rsid w:val="00333B91"/>
    <w:rsid w:val="00340325"/>
    <w:rsid w:val="00345697"/>
    <w:rsid w:val="00346428"/>
    <w:rsid w:val="00346E21"/>
    <w:rsid w:val="00351F98"/>
    <w:rsid w:val="0036083F"/>
    <w:rsid w:val="00361836"/>
    <w:rsid w:val="003628B7"/>
    <w:rsid w:val="003629AB"/>
    <w:rsid w:val="0036497F"/>
    <w:rsid w:val="00364C97"/>
    <w:rsid w:val="00367056"/>
    <w:rsid w:val="00367DEB"/>
    <w:rsid w:val="00372F22"/>
    <w:rsid w:val="0037351C"/>
    <w:rsid w:val="00373658"/>
    <w:rsid w:val="003738E1"/>
    <w:rsid w:val="00377404"/>
    <w:rsid w:val="00380A2C"/>
    <w:rsid w:val="003819D0"/>
    <w:rsid w:val="00383E36"/>
    <w:rsid w:val="00394254"/>
    <w:rsid w:val="00396685"/>
    <w:rsid w:val="00396E5F"/>
    <w:rsid w:val="003A0351"/>
    <w:rsid w:val="003A16DE"/>
    <w:rsid w:val="003A5BDB"/>
    <w:rsid w:val="003A70A3"/>
    <w:rsid w:val="003A7A1B"/>
    <w:rsid w:val="003A7FDD"/>
    <w:rsid w:val="003B107F"/>
    <w:rsid w:val="003B1450"/>
    <w:rsid w:val="003B1A1D"/>
    <w:rsid w:val="003B1B5D"/>
    <w:rsid w:val="003B2820"/>
    <w:rsid w:val="003B31BC"/>
    <w:rsid w:val="003B3B59"/>
    <w:rsid w:val="003B4E43"/>
    <w:rsid w:val="003B61FF"/>
    <w:rsid w:val="003C219F"/>
    <w:rsid w:val="003C5A1E"/>
    <w:rsid w:val="003C72B9"/>
    <w:rsid w:val="003C766C"/>
    <w:rsid w:val="003D187B"/>
    <w:rsid w:val="003D20D5"/>
    <w:rsid w:val="003D22BC"/>
    <w:rsid w:val="003D372A"/>
    <w:rsid w:val="003D4CA6"/>
    <w:rsid w:val="003D57A9"/>
    <w:rsid w:val="003D5A39"/>
    <w:rsid w:val="003D7227"/>
    <w:rsid w:val="003D7C6F"/>
    <w:rsid w:val="003E0CBE"/>
    <w:rsid w:val="003E11B9"/>
    <w:rsid w:val="003E1835"/>
    <w:rsid w:val="003E2207"/>
    <w:rsid w:val="003E2282"/>
    <w:rsid w:val="003E24BB"/>
    <w:rsid w:val="003E2F13"/>
    <w:rsid w:val="003E3AAF"/>
    <w:rsid w:val="003E4C75"/>
    <w:rsid w:val="003F5952"/>
    <w:rsid w:val="00400A35"/>
    <w:rsid w:val="004025B1"/>
    <w:rsid w:val="00403A65"/>
    <w:rsid w:val="00404CEE"/>
    <w:rsid w:val="0040605A"/>
    <w:rsid w:val="00411637"/>
    <w:rsid w:val="0041423A"/>
    <w:rsid w:val="00420758"/>
    <w:rsid w:val="004233F0"/>
    <w:rsid w:val="004246BC"/>
    <w:rsid w:val="00424EC9"/>
    <w:rsid w:val="004263CD"/>
    <w:rsid w:val="004328EF"/>
    <w:rsid w:val="0043339F"/>
    <w:rsid w:val="00436660"/>
    <w:rsid w:val="00436C3B"/>
    <w:rsid w:val="00440059"/>
    <w:rsid w:val="004416CA"/>
    <w:rsid w:val="00443C6B"/>
    <w:rsid w:val="00445FA4"/>
    <w:rsid w:val="00447B5A"/>
    <w:rsid w:val="00453E1F"/>
    <w:rsid w:val="00453EBF"/>
    <w:rsid w:val="00463392"/>
    <w:rsid w:val="00465181"/>
    <w:rsid w:val="0046682D"/>
    <w:rsid w:val="0047174C"/>
    <w:rsid w:val="00472591"/>
    <w:rsid w:val="004725CF"/>
    <w:rsid w:val="004738EC"/>
    <w:rsid w:val="004760E6"/>
    <w:rsid w:val="0048118A"/>
    <w:rsid w:val="00483D58"/>
    <w:rsid w:val="00484BE0"/>
    <w:rsid w:val="00484CF5"/>
    <w:rsid w:val="00485BDD"/>
    <w:rsid w:val="00486212"/>
    <w:rsid w:val="004863B4"/>
    <w:rsid w:val="004874F6"/>
    <w:rsid w:val="0049015D"/>
    <w:rsid w:val="004906D9"/>
    <w:rsid w:val="00491FF9"/>
    <w:rsid w:val="00493636"/>
    <w:rsid w:val="00495F66"/>
    <w:rsid w:val="004976C9"/>
    <w:rsid w:val="004A0227"/>
    <w:rsid w:val="004A0A01"/>
    <w:rsid w:val="004A205B"/>
    <w:rsid w:val="004A764E"/>
    <w:rsid w:val="004B1315"/>
    <w:rsid w:val="004B2490"/>
    <w:rsid w:val="004B3D32"/>
    <w:rsid w:val="004B53AA"/>
    <w:rsid w:val="004D02AE"/>
    <w:rsid w:val="004D0554"/>
    <w:rsid w:val="004D0619"/>
    <w:rsid w:val="004D108F"/>
    <w:rsid w:val="004D214C"/>
    <w:rsid w:val="004D23DA"/>
    <w:rsid w:val="004D261A"/>
    <w:rsid w:val="004D4BC2"/>
    <w:rsid w:val="004D7464"/>
    <w:rsid w:val="004E00D4"/>
    <w:rsid w:val="004E1136"/>
    <w:rsid w:val="004E2A1E"/>
    <w:rsid w:val="004E6785"/>
    <w:rsid w:val="004E68EE"/>
    <w:rsid w:val="004E7B4F"/>
    <w:rsid w:val="004F024D"/>
    <w:rsid w:val="004F46E4"/>
    <w:rsid w:val="004F4F11"/>
    <w:rsid w:val="004F5588"/>
    <w:rsid w:val="004F664E"/>
    <w:rsid w:val="004F75BA"/>
    <w:rsid w:val="00501AAF"/>
    <w:rsid w:val="00502F5F"/>
    <w:rsid w:val="00511654"/>
    <w:rsid w:val="00511ACD"/>
    <w:rsid w:val="00511D82"/>
    <w:rsid w:val="005122A8"/>
    <w:rsid w:val="00513650"/>
    <w:rsid w:val="005204D3"/>
    <w:rsid w:val="00521857"/>
    <w:rsid w:val="00521C8E"/>
    <w:rsid w:val="00521DAF"/>
    <w:rsid w:val="00522DA2"/>
    <w:rsid w:val="005251D0"/>
    <w:rsid w:val="00530EB9"/>
    <w:rsid w:val="00534625"/>
    <w:rsid w:val="00535BD0"/>
    <w:rsid w:val="00536191"/>
    <w:rsid w:val="00537521"/>
    <w:rsid w:val="00537B65"/>
    <w:rsid w:val="00540A58"/>
    <w:rsid w:val="00541CAC"/>
    <w:rsid w:val="00543B25"/>
    <w:rsid w:val="00546BC8"/>
    <w:rsid w:val="00551D2C"/>
    <w:rsid w:val="005568CF"/>
    <w:rsid w:val="00556CD4"/>
    <w:rsid w:val="005573E1"/>
    <w:rsid w:val="00560DD1"/>
    <w:rsid w:val="005620FA"/>
    <w:rsid w:val="005630C0"/>
    <w:rsid w:val="00564514"/>
    <w:rsid w:val="005651C8"/>
    <w:rsid w:val="00565BC8"/>
    <w:rsid w:val="0057181A"/>
    <w:rsid w:val="00571E36"/>
    <w:rsid w:val="00572904"/>
    <w:rsid w:val="005748D5"/>
    <w:rsid w:val="00576E3E"/>
    <w:rsid w:val="00581B96"/>
    <w:rsid w:val="00586017"/>
    <w:rsid w:val="00590820"/>
    <w:rsid w:val="0059480E"/>
    <w:rsid w:val="00597FC2"/>
    <w:rsid w:val="005A03F0"/>
    <w:rsid w:val="005A1E82"/>
    <w:rsid w:val="005A409A"/>
    <w:rsid w:val="005A4279"/>
    <w:rsid w:val="005A54B8"/>
    <w:rsid w:val="005B021C"/>
    <w:rsid w:val="005B0A92"/>
    <w:rsid w:val="005B0BD5"/>
    <w:rsid w:val="005B2565"/>
    <w:rsid w:val="005B2EF1"/>
    <w:rsid w:val="005B339C"/>
    <w:rsid w:val="005B51BC"/>
    <w:rsid w:val="005B59A2"/>
    <w:rsid w:val="005B5AFB"/>
    <w:rsid w:val="005B6339"/>
    <w:rsid w:val="005B740B"/>
    <w:rsid w:val="005C1C39"/>
    <w:rsid w:val="005C2BD1"/>
    <w:rsid w:val="005C4910"/>
    <w:rsid w:val="005C4D5D"/>
    <w:rsid w:val="005C5E93"/>
    <w:rsid w:val="005D2F10"/>
    <w:rsid w:val="005D37F2"/>
    <w:rsid w:val="005D4E97"/>
    <w:rsid w:val="005D63E2"/>
    <w:rsid w:val="005D6809"/>
    <w:rsid w:val="005E1D22"/>
    <w:rsid w:val="005E6836"/>
    <w:rsid w:val="005E7924"/>
    <w:rsid w:val="005F11F4"/>
    <w:rsid w:val="005F12D2"/>
    <w:rsid w:val="005F1946"/>
    <w:rsid w:val="005F3156"/>
    <w:rsid w:val="005F6E36"/>
    <w:rsid w:val="00604335"/>
    <w:rsid w:val="006049FF"/>
    <w:rsid w:val="0060508A"/>
    <w:rsid w:val="00605148"/>
    <w:rsid w:val="00605274"/>
    <w:rsid w:val="006053DD"/>
    <w:rsid w:val="006105EE"/>
    <w:rsid w:val="006159A6"/>
    <w:rsid w:val="00615B22"/>
    <w:rsid w:val="006170CF"/>
    <w:rsid w:val="00617FAD"/>
    <w:rsid w:val="00621343"/>
    <w:rsid w:val="00622638"/>
    <w:rsid w:val="00623328"/>
    <w:rsid w:val="00623F8D"/>
    <w:rsid w:val="00624D40"/>
    <w:rsid w:val="00626AE6"/>
    <w:rsid w:val="00630794"/>
    <w:rsid w:val="0063210D"/>
    <w:rsid w:val="0063292F"/>
    <w:rsid w:val="00635A95"/>
    <w:rsid w:val="00637496"/>
    <w:rsid w:val="006403CA"/>
    <w:rsid w:val="0064044C"/>
    <w:rsid w:val="00640D57"/>
    <w:rsid w:val="006429C0"/>
    <w:rsid w:val="00644D6A"/>
    <w:rsid w:val="0064706A"/>
    <w:rsid w:val="00651AF7"/>
    <w:rsid w:val="0065750E"/>
    <w:rsid w:val="00660151"/>
    <w:rsid w:val="00662C54"/>
    <w:rsid w:val="00663B3E"/>
    <w:rsid w:val="00665327"/>
    <w:rsid w:val="00665947"/>
    <w:rsid w:val="00671AAD"/>
    <w:rsid w:val="00676410"/>
    <w:rsid w:val="00681A54"/>
    <w:rsid w:val="00682D63"/>
    <w:rsid w:val="00684769"/>
    <w:rsid w:val="00693634"/>
    <w:rsid w:val="006941C9"/>
    <w:rsid w:val="006969D0"/>
    <w:rsid w:val="00696E57"/>
    <w:rsid w:val="00697427"/>
    <w:rsid w:val="00697A28"/>
    <w:rsid w:val="006A0E63"/>
    <w:rsid w:val="006A186C"/>
    <w:rsid w:val="006A1D08"/>
    <w:rsid w:val="006A277F"/>
    <w:rsid w:val="006A2E7B"/>
    <w:rsid w:val="006A36A4"/>
    <w:rsid w:val="006A3A9B"/>
    <w:rsid w:val="006A6D35"/>
    <w:rsid w:val="006A7953"/>
    <w:rsid w:val="006B12B0"/>
    <w:rsid w:val="006B1D33"/>
    <w:rsid w:val="006B346A"/>
    <w:rsid w:val="006B3AF6"/>
    <w:rsid w:val="006B3D88"/>
    <w:rsid w:val="006B6AD7"/>
    <w:rsid w:val="006C1E65"/>
    <w:rsid w:val="006C31A4"/>
    <w:rsid w:val="006C39BF"/>
    <w:rsid w:val="006C4495"/>
    <w:rsid w:val="006C50B5"/>
    <w:rsid w:val="006C5287"/>
    <w:rsid w:val="006D1B58"/>
    <w:rsid w:val="006D507B"/>
    <w:rsid w:val="006D6E7B"/>
    <w:rsid w:val="006E0881"/>
    <w:rsid w:val="006E136F"/>
    <w:rsid w:val="006E313C"/>
    <w:rsid w:val="006E68F7"/>
    <w:rsid w:val="006E7261"/>
    <w:rsid w:val="006F52E5"/>
    <w:rsid w:val="006F63EF"/>
    <w:rsid w:val="00702580"/>
    <w:rsid w:val="00703234"/>
    <w:rsid w:val="00704B9D"/>
    <w:rsid w:val="00707C25"/>
    <w:rsid w:val="00710185"/>
    <w:rsid w:val="0071600E"/>
    <w:rsid w:val="007166E4"/>
    <w:rsid w:val="0071727A"/>
    <w:rsid w:val="00717EC9"/>
    <w:rsid w:val="00722DC8"/>
    <w:rsid w:val="00730D03"/>
    <w:rsid w:val="00732DE7"/>
    <w:rsid w:val="00736115"/>
    <w:rsid w:val="0073691B"/>
    <w:rsid w:val="00737CCA"/>
    <w:rsid w:val="00740FBA"/>
    <w:rsid w:val="00742998"/>
    <w:rsid w:val="00744119"/>
    <w:rsid w:val="00746EEB"/>
    <w:rsid w:val="00751571"/>
    <w:rsid w:val="00751911"/>
    <w:rsid w:val="007539E3"/>
    <w:rsid w:val="00755630"/>
    <w:rsid w:val="00761EEA"/>
    <w:rsid w:val="007629F9"/>
    <w:rsid w:val="007630D1"/>
    <w:rsid w:val="00763C4D"/>
    <w:rsid w:val="00766365"/>
    <w:rsid w:val="00770EF1"/>
    <w:rsid w:val="00771207"/>
    <w:rsid w:val="00775C53"/>
    <w:rsid w:val="00776F5B"/>
    <w:rsid w:val="00777B28"/>
    <w:rsid w:val="00777CC3"/>
    <w:rsid w:val="007800F4"/>
    <w:rsid w:val="007807FC"/>
    <w:rsid w:val="0078154E"/>
    <w:rsid w:val="00783E6E"/>
    <w:rsid w:val="007847CD"/>
    <w:rsid w:val="00785E83"/>
    <w:rsid w:val="00786B08"/>
    <w:rsid w:val="007872DB"/>
    <w:rsid w:val="00790A8A"/>
    <w:rsid w:val="007919C1"/>
    <w:rsid w:val="00791DDA"/>
    <w:rsid w:val="007927F8"/>
    <w:rsid w:val="0079653A"/>
    <w:rsid w:val="007A00EF"/>
    <w:rsid w:val="007A624A"/>
    <w:rsid w:val="007A62AF"/>
    <w:rsid w:val="007A6DF7"/>
    <w:rsid w:val="007A76B8"/>
    <w:rsid w:val="007B0CC7"/>
    <w:rsid w:val="007B3356"/>
    <w:rsid w:val="007B3FFD"/>
    <w:rsid w:val="007B5E63"/>
    <w:rsid w:val="007B5FBF"/>
    <w:rsid w:val="007C3781"/>
    <w:rsid w:val="007C53D7"/>
    <w:rsid w:val="007C53EB"/>
    <w:rsid w:val="007C70A3"/>
    <w:rsid w:val="007C74FF"/>
    <w:rsid w:val="007D0876"/>
    <w:rsid w:val="007D25A1"/>
    <w:rsid w:val="007D28D2"/>
    <w:rsid w:val="007D45D5"/>
    <w:rsid w:val="007E1B40"/>
    <w:rsid w:val="007E1E11"/>
    <w:rsid w:val="007E3AF4"/>
    <w:rsid w:val="007E623B"/>
    <w:rsid w:val="007E7C18"/>
    <w:rsid w:val="007F10E0"/>
    <w:rsid w:val="007F20F9"/>
    <w:rsid w:val="007F3814"/>
    <w:rsid w:val="007F4676"/>
    <w:rsid w:val="007F5E0F"/>
    <w:rsid w:val="007F7147"/>
    <w:rsid w:val="0080320B"/>
    <w:rsid w:val="00803813"/>
    <w:rsid w:val="00813104"/>
    <w:rsid w:val="00813B0C"/>
    <w:rsid w:val="008149BA"/>
    <w:rsid w:val="008206CF"/>
    <w:rsid w:val="008238E1"/>
    <w:rsid w:val="00823B87"/>
    <w:rsid w:val="008327C0"/>
    <w:rsid w:val="008340B2"/>
    <w:rsid w:val="00834425"/>
    <w:rsid w:val="00835C8A"/>
    <w:rsid w:val="00837870"/>
    <w:rsid w:val="00837C18"/>
    <w:rsid w:val="00842AC3"/>
    <w:rsid w:val="00843ADA"/>
    <w:rsid w:val="00845A48"/>
    <w:rsid w:val="00851847"/>
    <w:rsid w:val="00851BCB"/>
    <w:rsid w:val="00851F58"/>
    <w:rsid w:val="008523FE"/>
    <w:rsid w:val="00855C1F"/>
    <w:rsid w:val="008574DD"/>
    <w:rsid w:val="008610FF"/>
    <w:rsid w:val="00862FBA"/>
    <w:rsid w:val="00864A14"/>
    <w:rsid w:val="00865B6F"/>
    <w:rsid w:val="00866222"/>
    <w:rsid w:val="00873923"/>
    <w:rsid w:val="00880C19"/>
    <w:rsid w:val="0088284D"/>
    <w:rsid w:val="00887FA3"/>
    <w:rsid w:val="008951D4"/>
    <w:rsid w:val="00895C58"/>
    <w:rsid w:val="00896B73"/>
    <w:rsid w:val="008A4B7C"/>
    <w:rsid w:val="008A5351"/>
    <w:rsid w:val="008B2CF7"/>
    <w:rsid w:val="008B4A51"/>
    <w:rsid w:val="008B556F"/>
    <w:rsid w:val="008B64FE"/>
    <w:rsid w:val="008B7F05"/>
    <w:rsid w:val="008C00FE"/>
    <w:rsid w:val="008C035C"/>
    <w:rsid w:val="008C0BBF"/>
    <w:rsid w:val="008C15CC"/>
    <w:rsid w:val="008C19F9"/>
    <w:rsid w:val="008C2F5C"/>
    <w:rsid w:val="008C40D8"/>
    <w:rsid w:val="008C6B9C"/>
    <w:rsid w:val="008C79C5"/>
    <w:rsid w:val="008D1DA4"/>
    <w:rsid w:val="008D232D"/>
    <w:rsid w:val="008D47AF"/>
    <w:rsid w:val="008D54E8"/>
    <w:rsid w:val="008D56F1"/>
    <w:rsid w:val="008D5733"/>
    <w:rsid w:val="008D682C"/>
    <w:rsid w:val="008D6ACC"/>
    <w:rsid w:val="008D6F0A"/>
    <w:rsid w:val="008E00EB"/>
    <w:rsid w:val="008E08F0"/>
    <w:rsid w:val="008E18FC"/>
    <w:rsid w:val="008E226E"/>
    <w:rsid w:val="008E4316"/>
    <w:rsid w:val="008F01FF"/>
    <w:rsid w:val="008F330F"/>
    <w:rsid w:val="008F3819"/>
    <w:rsid w:val="008F4F21"/>
    <w:rsid w:val="008F605D"/>
    <w:rsid w:val="008F7788"/>
    <w:rsid w:val="00900E3D"/>
    <w:rsid w:val="00903DAE"/>
    <w:rsid w:val="00904DD0"/>
    <w:rsid w:val="009060A9"/>
    <w:rsid w:val="00906877"/>
    <w:rsid w:val="00906AA4"/>
    <w:rsid w:val="00907A65"/>
    <w:rsid w:val="0091114B"/>
    <w:rsid w:val="00915F03"/>
    <w:rsid w:val="00916105"/>
    <w:rsid w:val="0091626D"/>
    <w:rsid w:val="00920E77"/>
    <w:rsid w:val="0092243C"/>
    <w:rsid w:val="00922C6B"/>
    <w:rsid w:val="00923DDD"/>
    <w:rsid w:val="0092567B"/>
    <w:rsid w:val="00926CA3"/>
    <w:rsid w:val="00926EF5"/>
    <w:rsid w:val="00927810"/>
    <w:rsid w:val="00927AAA"/>
    <w:rsid w:val="00927D3C"/>
    <w:rsid w:val="00932497"/>
    <w:rsid w:val="009344F3"/>
    <w:rsid w:val="00934C7A"/>
    <w:rsid w:val="00936887"/>
    <w:rsid w:val="00940E1B"/>
    <w:rsid w:val="00941ABD"/>
    <w:rsid w:val="0094281F"/>
    <w:rsid w:val="00947E34"/>
    <w:rsid w:val="009501CF"/>
    <w:rsid w:val="00952762"/>
    <w:rsid w:val="00952768"/>
    <w:rsid w:val="00954572"/>
    <w:rsid w:val="009548C0"/>
    <w:rsid w:val="00955B23"/>
    <w:rsid w:val="00960469"/>
    <w:rsid w:val="00961DEA"/>
    <w:rsid w:val="00962672"/>
    <w:rsid w:val="0096410F"/>
    <w:rsid w:val="00966CE2"/>
    <w:rsid w:val="0096772D"/>
    <w:rsid w:val="00970402"/>
    <w:rsid w:val="00974E0A"/>
    <w:rsid w:val="0098010A"/>
    <w:rsid w:val="00982361"/>
    <w:rsid w:val="00987B57"/>
    <w:rsid w:val="00990636"/>
    <w:rsid w:val="00991448"/>
    <w:rsid w:val="00991506"/>
    <w:rsid w:val="00991D3C"/>
    <w:rsid w:val="00996C0C"/>
    <w:rsid w:val="00996FB0"/>
    <w:rsid w:val="009A1ED6"/>
    <w:rsid w:val="009A4723"/>
    <w:rsid w:val="009A4D3B"/>
    <w:rsid w:val="009A5021"/>
    <w:rsid w:val="009A7DE6"/>
    <w:rsid w:val="009B0DF0"/>
    <w:rsid w:val="009B6112"/>
    <w:rsid w:val="009B6FEE"/>
    <w:rsid w:val="009C1415"/>
    <w:rsid w:val="009C3338"/>
    <w:rsid w:val="009C3B0B"/>
    <w:rsid w:val="009C68EA"/>
    <w:rsid w:val="009D1117"/>
    <w:rsid w:val="009D2245"/>
    <w:rsid w:val="009D2A2D"/>
    <w:rsid w:val="009D3784"/>
    <w:rsid w:val="009E04B5"/>
    <w:rsid w:val="009E0CD6"/>
    <w:rsid w:val="009E0F9E"/>
    <w:rsid w:val="009E3409"/>
    <w:rsid w:val="009E3697"/>
    <w:rsid w:val="009E5842"/>
    <w:rsid w:val="009F1759"/>
    <w:rsid w:val="009F2E20"/>
    <w:rsid w:val="009F7529"/>
    <w:rsid w:val="00A020F2"/>
    <w:rsid w:val="00A02F53"/>
    <w:rsid w:val="00A04214"/>
    <w:rsid w:val="00A072A2"/>
    <w:rsid w:val="00A07EEA"/>
    <w:rsid w:val="00A14681"/>
    <w:rsid w:val="00A1557E"/>
    <w:rsid w:val="00A216BA"/>
    <w:rsid w:val="00A21CE2"/>
    <w:rsid w:val="00A246EA"/>
    <w:rsid w:val="00A26AD9"/>
    <w:rsid w:val="00A32A6C"/>
    <w:rsid w:val="00A41578"/>
    <w:rsid w:val="00A45342"/>
    <w:rsid w:val="00A47B1E"/>
    <w:rsid w:val="00A50001"/>
    <w:rsid w:val="00A53B07"/>
    <w:rsid w:val="00A54EFA"/>
    <w:rsid w:val="00A56981"/>
    <w:rsid w:val="00A56B3B"/>
    <w:rsid w:val="00A56F61"/>
    <w:rsid w:val="00A60792"/>
    <w:rsid w:val="00A61278"/>
    <w:rsid w:val="00A702E4"/>
    <w:rsid w:val="00A729A5"/>
    <w:rsid w:val="00A72D58"/>
    <w:rsid w:val="00A744D0"/>
    <w:rsid w:val="00A762CA"/>
    <w:rsid w:val="00A808EA"/>
    <w:rsid w:val="00A80965"/>
    <w:rsid w:val="00A85F93"/>
    <w:rsid w:val="00A903E2"/>
    <w:rsid w:val="00A90454"/>
    <w:rsid w:val="00A905B7"/>
    <w:rsid w:val="00A91775"/>
    <w:rsid w:val="00A9513C"/>
    <w:rsid w:val="00A9663E"/>
    <w:rsid w:val="00AA0000"/>
    <w:rsid w:val="00AA1489"/>
    <w:rsid w:val="00AA6923"/>
    <w:rsid w:val="00AB1E4E"/>
    <w:rsid w:val="00AB22BF"/>
    <w:rsid w:val="00AB2AAD"/>
    <w:rsid w:val="00AB4283"/>
    <w:rsid w:val="00AB47DB"/>
    <w:rsid w:val="00AC03A8"/>
    <w:rsid w:val="00AC102C"/>
    <w:rsid w:val="00AC1BEF"/>
    <w:rsid w:val="00AC2F20"/>
    <w:rsid w:val="00AC4AAA"/>
    <w:rsid w:val="00AC5C5D"/>
    <w:rsid w:val="00AC6CEE"/>
    <w:rsid w:val="00AC7B0E"/>
    <w:rsid w:val="00AD0869"/>
    <w:rsid w:val="00AD0BF9"/>
    <w:rsid w:val="00AD174A"/>
    <w:rsid w:val="00AD2E48"/>
    <w:rsid w:val="00AD3732"/>
    <w:rsid w:val="00AD4A02"/>
    <w:rsid w:val="00AD5A92"/>
    <w:rsid w:val="00AD6E69"/>
    <w:rsid w:val="00AD76A4"/>
    <w:rsid w:val="00AD7E20"/>
    <w:rsid w:val="00AE1127"/>
    <w:rsid w:val="00AE273D"/>
    <w:rsid w:val="00AE3648"/>
    <w:rsid w:val="00AE5655"/>
    <w:rsid w:val="00AE6C13"/>
    <w:rsid w:val="00AE71AB"/>
    <w:rsid w:val="00AF2B6D"/>
    <w:rsid w:val="00AF2DE2"/>
    <w:rsid w:val="00AF3593"/>
    <w:rsid w:val="00AF7640"/>
    <w:rsid w:val="00B02645"/>
    <w:rsid w:val="00B03E3B"/>
    <w:rsid w:val="00B04FEA"/>
    <w:rsid w:val="00B06F17"/>
    <w:rsid w:val="00B10C51"/>
    <w:rsid w:val="00B1181D"/>
    <w:rsid w:val="00B11E2F"/>
    <w:rsid w:val="00B142D7"/>
    <w:rsid w:val="00B149F2"/>
    <w:rsid w:val="00B14F0C"/>
    <w:rsid w:val="00B167BE"/>
    <w:rsid w:val="00B1761A"/>
    <w:rsid w:val="00B17806"/>
    <w:rsid w:val="00B22FE9"/>
    <w:rsid w:val="00B23D11"/>
    <w:rsid w:val="00B24888"/>
    <w:rsid w:val="00B2668C"/>
    <w:rsid w:val="00B2764C"/>
    <w:rsid w:val="00B32B4A"/>
    <w:rsid w:val="00B3479D"/>
    <w:rsid w:val="00B408B6"/>
    <w:rsid w:val="00B41D3C"/>
    <w:rsid w:val="00B41F01"/>
    <w:rsid w:val="00B42FFF"/>
    <w:rsid w:val="00B44CFA"/>
    <w:rsid w:val="00B458FE"/>
    <w:rsid w:val="00B4767B"/>
    <w:rsid w:val="00B47744"/>
    <w:rsid w:val="00B51A8D"/>
    <w:rsid w:val="00B5487C"/>
    <w:rsid w:val="00B54A91"/>
    <w:rsid w:val="00B54C9B"/>
    <w:rsid w:val="00B56F81"/>
    <w:rsid w:val="00B57ED1"/>
    <w:rsid w:val="00B6124D"/>
    <w:rsid w:val="00B61754"/>
    <w:rsid w:val="00B61854"/>
    <w:rsid w:val="00B61976"/>
    <w:rsid w:val="00B71113"/>
    <w:rsid w:val="00B72CE5"/>
    <w:rsid w:val="00B731F2"/>
    <w:rsid w:val="00B80F87"/>
    <w:rsid w:val="00B85508"/>
    <w:rsid w:val="00B87001"/>
    <w:rsid w:val="00B911CE"/>
    <w:rsid w:val="00B929EE"/>
    <w:rsid w:val="00B939A4"/>
    <w:rsid w:val="00B93FF5"/>
    <w:rsid w:val="00B94912"/>
    <w:rsid w:val="00B95A14"/>
    <w:rsid w:val="00B97204"/>
    <w:rsid w:val="00BA04A2"/>
    <w:rsid w:val="00BA27FD"/>
    <w:rsid w:val="00BA35F5"/>
    <w:rsid w:val="00BA3784"/>
    <w:rsid w:val="00BA44E7"/>
    <w:rsid w:val="00BB7A7A"/>
    <w:rsid w:val="00BC0C05"/>
    <w:rsid w:val="00BC1BC8"/>
    <w:rsid w:val="00BC374C"/>
    <w:rsid w:val="00BC4691"/>
    <w:rsid w:val="00BC532A"/>
    <w:rsid w:val="00BC5D00"/>
    <w:rsid w:val="00BC7285"/>
    <w:rsid w:val="00BD0BB6"/>
    <w:rsid w:val="00BD1530"/>
    <w:rsid w:val="00BD500E"/>
    <w:rsid w:val="00BD6683"/>
    <w:rsid w:val="00BD798C"/>
    <w:rsid w:val="00BD7D85"/>
    <w:rsid w:val="00BE265D"/>
    <w:rsid w:val="00BE51F2"/>
    <w:rsid w:val="00BE779A"/>
    <w:rsid w:val="00BF0132"/>
    <w:rsid w:val="00BF34C6"/>
    <w:rsid w:val="00C00CE6"/>
    <w:rsid w:val="00C02AE1"/>
    <w:rsid w:val="00C03330"/>
    <w:rsid w:val="00C03370"/>
    <w:rsid w:val="00C037E5"/>
    <w:rsid w:val="00C064B1"/>
    <w:rsid w:val="00C100B8"/>
    <w:rsid w:val="00C13B31"/>
    <w:rsid w:val="00C15456"/>
    <w:rsid w:val="00C154F1"/>
    <w:rsid w:val="00C167C2"/>
    <w:rsid w:val="00C20369"/>
    <w:rsid w:val="00C2093D"/>
    <w:rsid w:val="00C20A07"/>
    <w:rsid w:val="00C31821"/>
    <w:rsid w:val="00C34B3B"/>
    <w:rsid w:val="00C361F3"/>
    <w:rsid w:val="00C3779E"/>
    <w:rsid w:val="00C37982"/>
    <w:rsid w:val="00C40973"/>
    <w:rsid w:val="00C42297"/>
    <w:rsid w:val="00C43049"/>
    <w:rsid w:val="00C43F11"/>
    <w:rsid w:val="00C44937"/>
    <w:rsid w:val="00C44D37"/>
    <w:rsid w:val="00C463D9"/>
    <w:rsid w:val="00C46527"/>
    <w:rsid w:val="00C46C17"/>
    <w:rsid w:val="00C50054"/>
    <w:rsid w:val="00C50203"/>
    <w:rsid w:val="00C52C3C"/>
    <w:rsid w:val="00C52E75"/>
    <w:rsid w:val="00C55020"/>
    <w:rsid w:val="00C5798D"/>
    <w:rsid w:val="00C60547"/>
    <w:rsid w:val="00C62B3A"/>
    <w:rsid w:val="00C62D4A"/>
    <w:rsid w:val="00C64024"/>
    <w:rsid w:val="00C71450"/>
    <w:rsid w:val="00C719AD"/>
    <w:rsid w:val="00C72344"/>
    <w:rsid w:val="00C7428F"/>
    <w:rsid w:val="00C759B6"/>
    <w:rsid w:val="00C75BF1"/>
    <w:rsid w:val="00C832B2"/>
    <w:rsid w:val="00C84A00"/>
    <w:rsid w:val="00C85757"/>
    <w:rsid w:val="00C867A9"/>
    <w:rsid w:val="00C86A40"/>
    <w:rsid w:val="00C86BAB"/>
    <w:rsid w:val="00C873B6"/>
    <w:rsid w:val="00C87ED0"/>
    <w:rsid w:val="00C90027"/>
    <w:rsid w:val="00C90AC5"/>
    <w:rsid w:val="00C9150B"/>
    <w:rsid w:val="00C91625"/>
    <w:rsid w:val="00C94943"/>
    <w:rsid w:val="00C96584"/>
    <w:rsid w:val="00C9709B"/>
    <w:rsid w:val="00CA3EB9"/>
    <w:rsid w:val="00CA67C4"/>
    <w:rsid w:val="00CB1E9D"/>
    <w:rsid w:val="00CB24B8"/>
    <w:rsid w:val="00CB268F"/>
    <w:rsid w:val="00CB4C98"/>
    <w:rsid w:val="00CC03DA"/>
    <w:rsid w:val="00CC355B"/>
    <w:rsid w:val="00CC451D"/>
    <w:rsid w:val="00CC4FA6"/>
    <w:rsid w:val="00CD0CDA"/>
    <w:rsid w:val="00CD4173"/>
    <w:rsid w:val="00CD55CB"/>
    <w:rsid w:val="00CD6451"/>
    <w:rsid w:val="00CD727D"/>
    <w:rsid w:val="00CD75B5"/>
    <w:rsid w:val="00CE1DE8"/>
    <w:rsid w:val="00CE22C1"/>
    <w:rsid w:val="00CE43E9"/>
    <w:rsid w:val="00CE60A0"/>
    <w:rsid w:val="00CE634E"/>
    <w:rsid w:val="00CE676B"/>
    <w:rsid w:val="00CE680E"/>
    <w:rsid w:val="00CE74F7"/>
    <w:rsid w:val="00CF1942"/>
    <w:rsid w:val="00CF6EF4"/>
    <w:rsid w:val="00D005B1"/>
    <w:rsid w:val="00D00EC9"/>
    <w:rsid w:val="00D0410D"/>
    <w:rsid w:val="00D05AE1"/>
    <w:rsid w:val="00D05B4C"/>
    <w:rsid w:val="00D077B3"/>
    <w:rsid w:val="00D10857"/>
    <w:rsid w:val="00D1657B"/>
    <w:rsid w:val="00D16BC9"/>
    <w:rsid w:val="00D20AD4"/>
    <w:rsid w:val="00D2153F"/>
    <w:rsid w:val="00D23317"/>
    <w:rsid w:val="00D24074"/>
    <w:rsid w:val="00D24D38"/>
    <w:rsid w:val="00D27A64"/>
    <w:rsid w:val="00D31F39"/>
    <w:rsid w:val="00D320AD"/>
    <w:rsid w:val="00D3477E"/>
    <w:rsid w:val="00D4223B"/>
    <w:rsid w:val="00D43E42"/>
    <w:rsid w:val="00D45250"/>
    <w:rsid w:val="00D46A3F"/>
    <w:rsid w:val="00D47301"/>
    <w:rsid w:val="00D47B52"/>
    <w:rsid w:val="00D50855"/>
    <w:rsid w:val="00D53452"/>
    <w:rsid w:val="00D54C37"/>
    <w:rsid w:val="00D55094"/>
    <w:rsid w:val="00D55754"/>
    <w:rsid w:val="00D55B2D"/>
    <w:rsid w:val="00D561FF"/>
    <w:rsid w:val="00D56A48"/>
    <w:rsid w:val="00D56D27"/>
    <w:rsid w:val="00D5729B"/>
    <w:rsid w:val="00D57B22"/>
    <w:rsid w:val="00D60645"/>
    <w:rsid w:val="00D64005"/>
    <w:rsid w:val="00D64BBE"/>
    <w:rsid w:val="00D64E12"/>
    <w:rsid w:val="00D658AE"/>
    <w:rsid w:val="00D728EB"/>
    <w:rsid w:val="00D72941"/>
    <w:rsid w:val="00D7468F"/>
    <w:rsid w:val="00D747B6"/>
    <w:rsid w:val="00D8040D"/>
    <w:rsid w:val="00D8432E"/>
    <w:rsid w:val="00D918D9"/>
    <w:rsid w:val="00D928C9"/>
    <w:rsid w:val="00D9467E"/>
    <w:rsid w:val="00D95D7C"/>
    <w:rsid w:val="00D969E1"/>
    <w:rsid w:val="00D974BB"/>
    <w:rsid w:val="00DA1378"/>
    <w:rsid w:val="00DA189B"/>
    <w:rsid w:val="00DA40AF"/>
    <w:rsid w:val="00DB00DF"/>
    <w:rsid w:val="00DB08AA"/>
    <w:rsid w:val="00DB3721"/>
    <w:rsid w:val="00DB4166"/>
    <w:rsid w:val="00DB52D7"/>
    <w:rsid w:val="00DB670C"/>
    <w:rsid w:val="00DC0A23"/>
    <w:rsid w:val="00DC38A2"/>
    <w:rsid w:val="00DC5388"/>
    <w:rsid w:val="00DC55CA"/>
    <w:rsid w:val="00DC7587"/>
    <w:rsid w:val="00DD05A9"/>
    <w:rsid w:val="00DD0D7C"/>
    <w:rsid w:val="00DD2BDC"/>
    <w:rsid w:val="00DD444F"/>
    <w:rsid w:val="00DD5473"/>
    <w:rsid w:val="00DD6EA1"/>
    <w:rsid w:val="00DE0D24"/>
    <w:rsid w:val="00DE200D"/>
    <w:rsid w:val="00DE5530"/>
    <w:rsid w:val="00DE559C"/>
    <w:rsid w:val="00DE6004"/>
    <w:rsid w:val="00DF1100"/>
    <w:rsid w:val="00DF34AD"/>
    <w:rsid w:val="00DF739D"/>
    <w:rsid w:val="00E00F2B"/>
    <w:rsid w:val="00E06789"/>
    <w:rsid w:val="00E07628"/>
    <w:rsid w:val="00E145BA"/>
    <w:rsid w:val="00E147F3"/>
    <w:rsid w:val="00E1484B"/>
    <w:rsid w:val="00E14E1E"/>
    <w:rsid w:val="00E15428"/>
    <w:rsid w:val="00E15E5A"/>
    <w:rsid w:val="00E17317"/>
    <w:rsid w:val="00E245C7"/>
    <w:rsid w:val="00E24B0A"/>
    <w:rsid w:val="00E25E28"/>
    <w:rsid w:val="00E32E7C"/>
    <w:rsid w:val="00E33511"/>
    <w:rsid w:val="00E33A3D"/>
    <w:rsid w:val="00E33A83"/>
    <w:rsid w:val="00E33E2C"/>
    <w:rsid w:val="00E34C0F"/>
    <w:rsid w:val="00E37403"/>
    <w:rsid w:val="00E37F47"/>
    <w:rsid w:val="00E406F0"/>
    <w:rsid w:val="00E41C58"/>
    <w:rsid w:val="00E47BBC"/>
    <w:rsid w:val="00E50CD1"/>
    <w:rsid w:val="00E52023"/>
    <w:rsid w:val="00E52A2A"/>
    <w:rsid w:val="00E54D3A"/>
    <w:rsid w:val="00E550D5"/>
    <w:rsid w:val="00E5695A"/>
    <w:rsid w:val="00E57B90"/>
    <w:rsid w:val="00E623FE"/>
    <w:rsid w:val="00E65FB7"/>
    <w:rsid w:val="00E7163E"/>
    <w:rsid w:val="00E82E46"/>
    <w:rsid w:val="00E83890"/>
    <w:rsid w:val="00E84E17"/>
    <w:rsid w:val="00E85C0D"/>
    <w:rsid w:val="00E94C87"/>
    <w:rsid w:val="00E96A0F"/>
    <w:rsid w:val="00E97994"/>
    <w:rsid w:val="00EA0EE7"/>
    <w:rsid w:val="00EA6143"/>
    <w:rsid w:val="00EA728B"/>
    <w:rsid w:val="00EB2BC9"/>
    <w:rsid w:val="00EB49BF"/>
    <w:rsid w:val="00EB5737"/>
    <w:rsid w:val="00EC069D"/>
    <w:rsid w:val="00EC2605"/>
    <w:rsid w:val="00EC410A"/>
    <w:rsid w:val="00EC59F0"/>
    <w:rsid w:val="00ED05BA"/>
    <w:rsid w:val="00ED145D"/>
    <w:rsid w:val="00ED28AC"/>
    <w:rsid w:val="00ED3A32"/>
    <w:rsid w:val="00ED47F0"/>
    <w:rsid w:val="00ED4847"/>
    <w:rsid w:val="00ED4B3C"/>
    <w:rsid w:val="00ED6625"/>
    <w:rsid w:val="00ED788C"/>
    <w:rsid w:val="00EE299F"/>
    <w:rsid w:val="00EE5742"/>
    <w:rsid w:val="00EE7C4C"/>
    <w:rsid w:val="00EF2F5A"/>
    <w:rsid w:val="00EF6D47"/>
    <w:rsid w:val="00EF79CD"/>
    <w:rsid w:val="00F01E61"/>
    <w:rsid w:val="00F033FB"/>
    <w:rsid w:val="00F04566"/>
    <w:rsid w:val="00F04794"/>
    <w:rsid w:val="00F06FC3"/>
    <w:rsid w:val="00F15F35"/>
    <w:rsid w:val="00F169B3"/>
    <w:rsid w:val="00F20586"/>
    <w:rsid w:val="00F21810"/>
    <w:rsid w:val="00F256C6"/>
    <w:rsid w:val="00F3249B"/>
    <w:rsid w:val="00F3462F"/>
    <w:rsid w:val="00F35669"/>
    <w:rsid w:val="00F375C9"/>
    <w:rsid w:val="00F37EEE"/>
    <w:rsid w:val="00F43FE3"/>
    <w:rsid w:val="00F44D7C"/>
    <w:rsid w:val="00F50D63"/>
    <w:rsid w:val="00F511D2"/>
    <w:rsid w:val="00F51847"/>
    <w:rsid w:val="00F5636D"/>
    <w:rsid w:val="00F57304"/>
    <w:rsid w:val="00F578A1"/>
    <w:rsid w:val="00F63B15"/>
    <w:rsid w:val="00F6599F"/>
    <w:rsid w:val="00F65BE6"/>
    <w:rsid w:val="00F66782"/>
    <w:rsid w:val="00F66B75"/>
    <w:rsid w:val="00F66C64"/>
    <w:rsid w:val="00F721D8"/>
    <w:rsid w:val="00F76692"/>
    <w:rsid w:val="00F7692A"/>
    <w:rsid w:val="00F807DA"/>
    <w:rsid w:val="00F80934"/>
    <w:rsid w:val="00F813DD"/>
    <w:rsid w:val="00F81BE1"/>
    <w:rsid w:val="00F82E48"/>
    <w:rsid w:val="00F8607F"/>
    <w:rsid w:val="00F904FF"/>
    <w:rsid w:val="00F90F2D"/>
    <w:rsid w:val="00F917F5"/>
    <w:rsid w:val="00F92434"/>
    <w:rsid w:val="00F924BC"/>
    <w:rsid w:val="00F9311F"/>
    <w:rsid w:val="00F93E7E"/>
    <w:rsid w:val="00F9622C"/>
    <w:rsid w:val="00F979F1"/>
    <w:rsid w:val="00FA04CA"/>
    <w:rsid w:val="00FA0C80"/>
    <w:rsid w:val="00FA0E4B"/>
    <w:rsid w:val="00FA1015"/>
    <w:rsid w:val="00FA428D"/>
    <w:rsid w:val="00FA7BC0"/>
    <w:rsid w:val="00FB0806"/>
    <w:rsid w:val="00FB0CE5"/>
    <w:rsid w:val="00FB45FA"/>
    <w:rsid w:val="00FB4680"/>
    <w:rsid w:val="00FB78CC"/>
    <w:rsid w:val="00FB7D5B"/>
    <w:rsid w:val="00FC3EF0"/>
    <w:rsid w:val="00FC53EA"/>
    <w:rsid w:val="00FC6877"/>
    <w:rsid w:val="00FC7793"/>
    <w:rsid w:val="00FD1699"/>
    <w:rsid w:val="00FD2BCD"/>
    <w:rsid w:val="00FD2BE4"/>
    <w:rsid w:val="00FD4291"/>
    <w:rsid w:val="00FD46A6"/>
    <w:rsid w:val="00FD728B"/>
    <w:rsid w:val="00FD7BE3"/>
    <w:rsid w:val="00FE0097"/>
    <w:rsid w:val="00FE06B5"/>
    <w:rsid w:val="00FE09AD"/>
    <w:rsid w:val="00FE0F02"/>
    <w:rsid w:val="00FE1A9D"/>
    <w:rsid w:val="00FE2267"/>
    <w:rsid w:val="00FE3D64"/>
    <w:rsid w:val="00FE60A2"/>
    <w:rsid w:val="00FE791B"/>
    <w:rsid w:val="00FF054D"/>
    <w:rsid w:val="00FF0FC4"/>
    <w:rsid w:val="00FF158C"/>
    <w:rsid w:val="00FF16CF"/>
    <w:rsid w:val="00FF22C2"/>
    <w:rsid w:val="00FF3455"/>
    <w:rsid w:val="00FF353D"/>
    <w:rsid w:val="00FF7067"/>
    <w:rsid w:val="00FF71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semiHidden="0" w:unhideWhenUsed="0" w:qFormat="1"/>
    <w:lsdException w:name="heading 4" w:locked="1" w:semiHidden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qFormat="1"/>
    <w:lsdException w:name="heading 8" w:locked="1" w:qFormat="1"/>
    <w:lsdException w:name="heading 9" w:locked="1" w:qFormat="1"/>
    <w:lsdException w:name="toc 1" w:locked="1" w:qFormat="1"/>
    <w:lsdException w:name="toc 2" w:locked="1" w:qFormat="1"/>
    <w:lsdException w:name="toc 3" w:locked="1" w:qFormat="1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footnote text" w:uiPriority="0"/>
    <w:lsdException w:name="caption" w:locked="1" w:qFormat="1"/>
    <w:lsdException w:name="footnote reference" w:uiPriority="0"/>
    <w:lsdException w:name="Title" w:locked="1" w:semiHidden="0" w:unhideWhenUsed="0" w:qFormat="1"/>
    <w:lsdException w:name="Default Paragraph Font" w:locked="1" w:uiPriority="1"/>
    <w:lsdException w:name="Subtitle" w:locked="1" w:semiHidden="0" w:unhideWhenUsed="0" w:qFormat="1"/>
    <w:lsdException w:name="Strong" w:locked="1" w:semiHidden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Normal">
    <w:name w:val="Normal"/>
    <w:qFormat/>
    <w:rsid w:val="006A2E7B"/>
    <w:pPr>
      <w:spacing w:after="0" w:line="240" w:lineRule="auto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2"/>
    <w:uiPriority w:val="99"/>
    <w:qFormat/>
    <w:rsid w:val="006A2E7B"/>
    <w:pPr>
      <w:keepNext/>
      <w:spacing w:before="240" w:after="60"/>
      <w:outlineLvl w:val="0"/>
    </w:pPr>
    <w:rPr>
      <w:rFonts w:ascii="Cambria" w:eastAsia="MS Gothic" w:hAnsi="Cambria"/>
      <w:b/>
      <w:bCs/>
      <w:kern w:val="32"/>
      <w:sz w:val="32"/>
      <w:szCs w:val="32"/>
      <w:lang w:eastAsia="ru-RU"/>
    </w:rPr>
  </w:style>
  <w:style w:type="paragraph" w:styleId="Heading2">
    <w:name w:val="heading 2"/>
    <w:basedOn w:val="Normal"/>
    <w:next w:val="Normal"/>
    <w:link w:val="Heading2Char2"/>
    <w:uiPriority w:val="99"/>
    <w:qFormat/>
    <w:rsid w:val="006A2E7B"/>
    <w:pPr>
      <w:keepNext/>
      <w:spacing w:before="240" w:after="60"/>
      <w:ind w:left="1146" w:hanging="720"/>
      <w:outlineLvl w:val="1"/>
    </w:pPr>
    <w:rPr>
      <w:rFonts w:ascii="Cambria" w:eastAsia="MS Gothic" w:hAnsi="Cambria"/>
      <w:b/>
      <w:bCs/>
      <w:i/>
      <w:iCs/>
      <w:sz w:val="28"/>
      <w:szCs w:val="28"/>
      <w:lang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6A2E7B"/>
    <w:pPr>
      <w:keepNext/>
      <w:keepLines/>
      <w:spacing w:before="200" w:line="360" w:lineRule="auto"/>
      <w:ind w:firstLine="709"/>
      <w:jc w:val="both"/>
      <w:outlineLvl w:val="2"/>
    </w:pPr>
    <w:rPr>
      <w:rFonts w:ascii="Calibri" w:eastAsia="MS Gothic" w:hAnsi="Calibri"/>
      <w:b/>
      <w:bCs/>
      <w:color w:val="4F81BD"/>
      <w:sz w:val="28"/>
      <w:lang w:eastAsia="ru-RU"/>
    </w:rPr>
  </w:style>
  <w:style w:type="paragraph" w:styleId="Heading4">
    <w:name w:val="heading 4"/>
    <w:basedOn w:val="Normal"/>
    <w:next w:val="BodyText"/>
    <w:link w:val="Heading4Char"/>
    <w:uiPriority w:val="99"/>
    <w:qFormat/>
    <w:rsid w:val="006A2E7B"/>
    <w:pPr>
      <w:keepNext/>
      <w:tabs>
        <w:tab w:val="num" w:pos="0"/>
      </w:tabs>
      <w:spacing w:after="240"/>
      <w:outlineLvl w:val="3"/>
    </w:pPr>
    <w:rPr>
      <w:rFonts w:ascii="JournalSansCTT" w:hAnsi="JournalSansCTT"/>
      <w:b/>
      <w:szCs w:val="20"/>
      <w:lang w:eastAsia="ru-RU"/>
    </w:rPr>
  </w:style>
  <w:style w:type="paragraph" w:styleId="Heading5">
    <w:name w:val="heading 5"/>
    <w:basedOn w:val="Normal"/>
    <w:next w:val="Normal"/>
    <w:link w:val="Heading5Char"/>
    <w:qFormat/>
    <w:rsid w:val="006A2E7B"/>
    <w:pPr>
      <w:tabs>
        <w:tab w:val="num" w:pos="0"/>
      </w:tabs>
      <w:spacing w:before="240" w:after="60"/>
      <w:jc w:val="both"/>
      <w:outlineLvl w:val="4"/>
    </w:pPr>
    <w:rPr>
      <w:rFonts w:ascii="Arial" w:hAnsi="Arial"/>
      <w:sz w:val="22"/>
      <w:szCs w:val="20"/>
      <w:lang w:eastAsia="ru-RU"/>
    </w:rPr>
  </w:style>
  <w:style w:type="paragraph" w:styleId="Heading6">
    <w:name w:val="heading 6"/>
    <w:basedOn w:val="Normal"/>
    <w:next w:val="Normal"/>
    <w:link w:val="Heading6Char"/>
    <w:qFormat/>
    <w:rsid w:val="006A2E7B"/>
    <w:pPr>
      <w:tabs>
        <w:tab w:val="num" w:pos="0"/>
      </w:tabs>
      <w:spacing w:before="240" w:after="60"/>
      <w:jc w:val="both"/>
      <w:outlineLvl w:val="5"/>
    </w:pPr>
    <w:rPr>
      <w:rFonts w:ascii="Arial" w:hAnsi="Arial"/>
      <w:i/>
      <w:sz w:val="22"/>
      <w:szCs w:val="20"/>
      <w:lang w:eastAsia="ru-RU"/>
    </w:rPr>
  </w:style>
  <w:style w:type="paragraph" w:styleId="Heading7">
    <w:name w:val="heading 7"/>
    <w:basedOn w:val="Normal"/>
    <w:next w:val="Normal"/>
    <w:link w:val="Heading7Char"/>
    <w:uiPriority w:val="99"/>
    <w:qFormat/>
    <w:rsid w:val="006A2E7B"/>
    <w:pPr>
      <w:tabs>
        <w:tab w:val="num" w:pos="0"/>
      </w:tabs>
      <w:spacing w:before="240" w:after="60"/>
      <w:jc w:val="both"/>
      <w:outlineLvl w:val="6"/>
    </w:pPr>
    <w:rPr>
      <w:rFonts w:ascii="Arial" w:hAnsi="Arial"/>
      <w:sz w:val="20"/>
      <w:szCs w:val="20"/>
      <w:lang w:eastAsia="ru-RU"/>
    </w:rPr>
  </w:style>
  <w:style w:type="paragraph" w:styleId="Heading8">
    <w:name w:val="heading 8"/>
    <w:basedOn w:val="Normal"/>
    <w:next w:val="Normal"/>
    <w:link w:val="Heading8Char"/>
    <w:uiPriority w:val="99"/>
    <w:qFormat/>
    <w:rsid w:val="006A2E7B"/>
    <w:pPr>
      <w:tabs>
        <w:tab w:val="num" w:pos="0"/>
      </w:tabs>
      <w:spacing w:before="240" w:after="60"/>
      <w:jc w:val="both"/>
      <w:outlineLvl w:val="7"/>
    </w:pPr>
    <w:rPr>
      <w:rFonts w:ascii="Arial" w:hAnsi="Arial"/>
      <w:i/>
      <w:sz w:val="20"/>
      <w:szCs w:val="20"/>
      <w:lang w:eastAsia="ru-RU"/>
    </w:rPr>
  </w:style>
  <w:style w:type="paragraph" w:styleId="Heading9">
    <w:name w:val="heading 9"/>
    <w:basedOn w:val="Normal"/>
    <w:next w:val="Normal"/>
    <w:link w:val="Heading9Char"/>
    <w:uiPriority w:val="99"/>
    <w:qFormat/>
    <w:rsid w:val="006A2E7B"/>
    <w:pPr>
      <w:spacing w:before="240" w:after="60" w:line="360" w:lineRule="auto"/>
      <w:ind w:firstLine="709"/>
      <w:jc w:val="both"/>
      <w:outlineLvl w:val="8"/>
    </w:pPr>
    <w:rPr>
      <w:rFonts w:ascii="Calibri" w:eastAsia="MS Gothic" w:hAnsi="Calibri"/>
      <w:sz w:val="22"/>
      <w:szCs w:val="22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2">
    <w:name w:val="Heading 1 Char2"/>
    <w:basedOn w:val="DefaultParagraphFont"/>
    <w:link w:val="Heading1"/>
    <w:uiPriority w:val="99"/>
    <w:locked/>
    <w:rsid w:val="006A2E7B"/>
    <w:rPr>
      <w:rFonts w:ascii="Cambria" w:eastAsia="MS Gothic" w:hAnsi="Cambria" w:cs="Times New Roman"/>
      <w:b/>
      <w:kern w:val="32"/>
      <w:sz w:val="32"/>
    </w:rPr>
  </w:style>
  <w:style w:type="character" w:customStyle="1" w:styleId="Heading2Char2">
    <w:name w:val="Heading 2 Char2"/>
    <w:basedOn w:val="DefaultParagraphFont"/>
    <w:link w:val="Heading2"/>
    <w:uiPriority w:val="99"/>
    <w:locked/>
    <w:rsid w:val="006A2E7B"/>
    <w:rPr>
      <w:rFonts w:ascii="Cambria" w:eastAsia="MS Gothic" w:hAnsi="Cambria" w:cs="Times New Roman"/>
      <w:b/>
      <w:i/>
      <w:sz w:val="28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6A2E7B"/>
    <w:rPr>
      <w:rFonts w:ascii="Calibri" w:eastAsia="MS Gothic" w:hAnsi="Calibri" w:cs="Times New Roman"/>
      <w:b/>
      <w:color w:val="4F81BD"/>
      <w:sz w:val="24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6A2E7B"/>
    <w:rPr>
      <w:rFonts w:ascii="JournalSansCTT" w:hAnsi="JournalSansCTT" w:cs="Times New Roman"/>
      <w:b/>
      <w:sz w:val="24"/>
    </w:rPr>
  </w:style>
  <w:style w:type="character" w:customStyle="1" w:styleId="Heading5Char">
    <w:name w:val="Heading 5 Char"/>
    <w:basedOn w:val="DefaultParagraphFont"/>
    <w:link w:val="Heading5"/>
    <w:locked/>
    <w:rsid w:val="006A2E7B"/>
    <w:rPr>
      <w:rFonts w:ascii="Arial" w:hAnsi="Arial" w:cs="Times New Roman"/>
      <w:sz w:val="22"/>
    </w:rPr>
  </w:style>
  <w:style w:type="character" w:customStyle="1" w:styleId="Heading6Char">
    <w:name w:val="Heading 6 Char"/>
    <w:basedOn w:val="DefaultParagraphFont"/>
    <w:link w:val="Heading6"/>
    <w:locked/>
    <w:rsid w:val="006A2E7B"/>
    <w:rPr>
      <w:rFonts w:ascii="Arial" w:hAnsi="Arial" w:cs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6A2E7B"/>
    <w:rPr>
      <w:rFonts w:ascii="Arial" w:hAnsi="Arial" w:cs="Times New Roman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6A2E7B"/>
    <w:rPr>
      <w:rFonts w:ascii="Arial" w:hAnsi="Arial" w:cs="Times New Roman"/>
      <w:i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6A2E7B"/>
    <w:rPr>
      <w:rFonts w:ascii="Calibri" w:eastAsia="MS Gothic" w:hAnsi="Calibri" w:cs="Times New Roman"/>
      <w:sz w:val="22"/>
    </w:rPr>
  </w:style>
  <w:style w:type="paragraph" w:styleId="BodyText">
    <w:name w:val="Body Text"/>
    <w:basedOn w:val="Normal"/>
    <w:link w:val="BodyTextChar"/>
    <w:uiPriority w:val="99"/>
    <w:rsid w:val="006A2E7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6A2E7B"/>
    <w:rPr>
      <w:rFonts w:cs="Times New Roman"/>
      <w:sz w:val="24"/>
      <w:szCs w:val="24"/>
    </w:rPr>
  </w:style>
  <w:style w:type="paragraph" w:customStyle="1" w:styleId="11">
    <w:name w:val="Цветной список — акцент 11"/>
    <w:basedOn w:val="Normal"/>
    <w:uiPriority w:val="99"/>
    <w:qFormat/>
    <w:rsid w:val="006A2E7B"/>
    <w:pPr>
      <w:ind w:left="720"/>
      <w:contextualSpacing/>
      <w:jc w:val="both"/>
    </w:pPr>
    <w:rPr>
      <w:lang w:eastAsia="ru-RU"/>
    </w:rPr>
  </w:style>
  <w:style w:type="paragraph" w:customStyle="1" w:styleId="01squarebullet">
    <w:name w:val="01 square bullet"/>
    <w:basedOn w:val="Normal"/>
    <w:uiPriority w:val="99"/>
    <w:qFormat/>
    <w:rsid w:val="006A2E7B"/>
    <w:pPr>
      <w:numPr>
        <w:ilvl w:val="3"/>
        <w:numId w:val="2"/>
      </w:numPr>
      <w:tabs>
        <w:tab w:val="num" w:pos="1993"/>
      </w:tabs>
      <w:spacing w:after="120"/>
      <w:ind w:right="144"/>
    </w:pPr>
    <w:rPr>
      <w:rFonts w:eastAsia="Batang"/>
      <w:sz w:val="26"/>
      <w:lang w:eastAsia="ko-KR"/>
    </w:rPr>
  </w:style>
  <w:style w:type="paragraph" w:customStyle="1" w:styleId="02dash">
    <w:name w:val="02 dash"/>
    <w:basedOn w:val="01squarebullet"/>
    <w:uiPriority w:val="99"/>
    <w:qFormat/>
    <w:rsid w:val="006A2E7B"/>
    <w:pPr>
      <w:numPr>
        <w:ilvl w:val="0"/>
        <w:numId w:val="3"/>
      </w:numPr>
    </w:pPr>
  </w:style>
  <w:style w:type="paragraph" w:customStyle="1" w:styleId="03opensquarebullet">
    <w:name w:val="03 open square bullet"/>
    <w:basedOn w:val="02dash"/>
    <w:uiPriority w:val="99"/>
    <w:qFormat/>
    <w:rsid w:val="006A2E7B"/>
    <w:pPr>
      <w:numPr>
        <w:ilvl w:val="1"/>
      </w:numPr>
      <w:tabs>
        <w:tab w:val="clear" w:pos="1993"/>
      </w:tabs>
    </w:pPr>
  </w:style>
  <w:style w:type="paragraph" w:customStyle="1" w:styleId="04shortdash">
    <w:name w:val="04 short dash"/>
    <w:basedOn w:val="03opensquarebullet"/>
    <w:uiPriority w:val="99"/>
    <w:qFormat/>
    <w:rsid w:val="006A2E7B"/>
    <w:pPr>
      <w:numPr>
        <w:ilvl w:val="2"/>
      </w:numPr>
    </w:pPr>
  </w:style>
  <w:style w:type="paragraph" w:customStyle="1" w:styleId="05number1">
    <w:name w:val="05 number/1"/>
    <w:basedOn w:val="Normal"/>
    <w:uiPriority w:val="99"/>
    <w:qFormat/>
    <w:rsid w:val="006A2E7B"/>
    <w:pPr>
      <w:numPr>
        <w:ilvl w:val="3"/>
        <w:numId w:val="3"/>
      </w:numPr>
      <w:spacing w:after="120"/>
    </w:pPr>
    <w:rPr>
      <w:rFonts w:eastAsia="Batang"/>
      <w:sz w:val="26"/>
      <w:lang w:eastAsia="ko-KR"/>
    </w:rPr>
  </w:style>
  <w:style w:type="paragraph" w:customStyle="1" w:styleId="1-21">
    <w:name w:val="Средняя сетка 1 - Акцент 21"/>
    <w:basedOn w:val="Normal"/>
    <w:uiPriority w:val="99"/>
    <w:qFormat/>
    <w:rsid w:val="006A2E7B"/>
    <w:pPr>
      <w:ind w:left="720"/>
      <w:contextualSpacing/>
    </w:pPr>
    <w:rPr>
      <w:sz w:val="20"/>
      <w:szCs w:val="20"/>
      <w:lang w:eastAsia="ru-RU"/>
    </w:rPr>
  </w:style>
  <w:style w:type="paragraph" w:customStyle="1" w:styleId="a">
    <w:name w:val="Нуменорованный абзац"/>
    <w:basedOn w:val="Heading1"/>
    <w:link w:val="a0"/>
    <w:qFormat/>
    <w:rsid w:val="006A2E7B"/>
    <w:pPr>
      <w:keepNext w:val="0"/>
      <w:tabs>
        <w:tab w:val="left" w:pos="1418"/>
      </w:tabs>
      <w:spacing w:before="0" w:after="0" w:line="276" w:lineRule="auto"/>
      <w:ind w:left="792" w:hanging="432"/>
      <w:contextualSpacing/>
      <w:jc w:val="both"/>
    </w:pPr>
    <w:rPr>
      <w:rFonts w:ascii="Times New Roman" w:eastAsia="Times New Roman" w:hAnsi="Times New Roman"/>
      <w:b w:val="0"/>
      <w:bCs w:val="0"/>
      <w:sz w:val="24"/>
      <w:szCs w:val="24"/>
    </w:rPr>
  </w:style>
  <w:style w:type="character" w:customStyle="1" w:styleId="a0">
    <w:name w:val="Нуменорованный абзац Знак"/>
    <w:link w:val="a"/>
    <w:locked/>
    <w:rsid w:val="006A2E7B"/>
    <w:rPr>
      <w:rFonts w:eastAsia="Times New Roman"/>
      <w:kern w:val="32"/>
      <w:sz w:val="24"/>
    </w:rPr>
  </w:style>
  <w:style w:type="paragraph" w:customStyle="1" w:styleId="SubtleEmphasis1">
    <w:name w:val="Subtle Emphasis1"/>
    <w:basedOn w:val="Normal"/>
    <w:uiPriority w:val="99"/>
    <w:qFormat/>
    <w:rsid w:val="006A2E7B"/>
    <w:pPr>
      <w:ind w:left="720"/>
      <w:contextualSpacing/>
    </w:pPr>
    <w:rPr>
      <w:lang w:eastAsia="ru-RU"/>
    </w:rPr>
  </w:style>
  <w:style w:type="paragraph" w:customStyle="1" w:styleId="-31">
    <w:name w:val="Светлая сетка - Акцент 31"/>
    <w:basedOn w:val="Normal"/>
    <w:uiPriority w:val="99"/>
    <w:qFormat/>
    <w:rsid w:val="006A2E7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ColorfulList-Accent11">
    <w:name w:val="Colorful List - Accent 11"/>
    <w:basedOn w:val="Normal"/>
    <w:uiPriority w:val="99"/>
    <w:qFormat/>
    <w:rsid w:val="006A2E7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">
    <w:name w:val="Заголовок оглавления1"/>
    <w:basedOn w:val="Heading1"/>
    <w:next w:val="Normal"/>
    <w:uiPriority w:val="99"/>
    <w:qFormat/>
    <w:rsid w:val="006A2E7B"/>
    <w:pPr>
      <w:keepLines/>
      <w:spacing w:before="480" w:after="0" w:line="276" w:lineRule="auto"/>
      <w:outlineLvl w:val="9"/>
    </w:pPr>
    <w:rPr>
      <w:rFonts w:eastAsia="Times New Roman"/>
      <w:color w:val="365F91"/>
      <w:kern w:val="0"/>
      <w:sz w:val="28"/>
      <w:szCs w:val="28"/>
    </w:rPr>
  </w:style>
  <w:style w:type="paragraph" w:customStyle="1" w:styleId="10">
    <w:name w:val="Стиль1"/>
    <w:basedOn w:val="Heading2"/>
    <w:link w:val="12"/>
    <w:autoRedefine/>
    <w:qFormat/>
    <w:rsid w:val="006A2E7B"/>
    <w:pPr>
      <w:keepLines/>
      <w:spacing w:before="200" w:after="0" w:line="360" w:lineRule="auto"/>
      <w:ind w:left="2422" w:firstLine="0"/>
    </w:pPr>
    <w:rPr>
      <w:rFonts w:ascii="Times New Roman" w:hAnsi="Times New Roman"/>
      <w:b w:val="0"/>
      <w:i w:val="0"/>
      <w:iCs w:val="0"/>
    </w:rPr>
  </w:style>
  <w:style w:type="character" w:customStyle="1" w:styleId="12">
    <w:name w:val="Стиль1 Знак"/>
    <w:link w:val="10"/>
    <w:locked/>
    <w:rsid w:val="006A2E7B"/>
    <w:rPr>
      <w:rFonts w:eastAsia="MS Gothic"/>
      <w:sz w:val="28"/>
    </w:rPr>
  </w:style>
  <w:style w:type="paragraph" w:customStyle="1" w:styleId="a1">
    <w:name w:val="Элементы титульного листа"/>
    <w:basedOn w:val="Normal"/>
    <w:uiPriority w:val="99"/>
    <w:qFormat/>
    <w:rsid w:val="006A2E7B"/>
    <w:pPr>
      <w:spacing w:line="360" w:lineRule="auto"/>
      <w:jc w:val="center"/>
    </w:pPr>
    <w:rPr>
      <w:sz w:val="28"/>
      <w:szCs w:val="32"/>
    </w:rPr>
  </w:style>
  <w:style w:type="paragraph" w:styleId="TOC1">
    <w:name w:val="toc 1"/>
    <w:basedOn w:val="Normal"/>
    <w:next w:val="Normal"/>
    <w:autoRedefine/>
    <w:uiPriority w:val="99"/>
    <w:qFormat/>
    <w:rsid w:val="006A2E7B"/>
    <w:pPr>
      <w:tabs>
        <w:tab w:val="right" w:leader="dot" w:pos="9339"/>
      </w:tabs>
      <w:spacing w:before="120" w:line="360" w:lineRule="auto"/>
      <w:jc w:val="both"/>
    </w:pPr>
    <w:rPr>
      <w:rFonts w:eastAsia="MS Gothic"/>
      <w:noProof/>
      <w:sz w:val="28"/>
      <w:szCs w:val="28"/>
      <w:lang w:eastAsia="ru-RU"/>
    </w:rPr>
  </w:style>
  <w:style w:type="paragraph" w:styleId="TOC2">
    <w:name w:val="toc 2"/>
    <w:basedOn w:val="Normal"/>
    <w:next w:val="Normal"/>
    <w:autoRedefine/>
    <w:uiPriority w:val="99"/>
    <w:qFormat/>
    <w:rsid w:val="006A2E7B"/>
    <w:pPr>
      <w:tabs>
        <w:tab w:val="right" w:leader="dot" w:pos="9389"/>
      </w:tabs>
      <w:spacing w:line="360" w:lineRule="auto"/>
      <w:ind w:firstLine="709"/>
      <w:jc w:val="both"/>
    </w:pPr>
    <w:rPr>
      <w:rFonts w:ascii="Cambria" w:hAnsi="Cambria"/>
      <w:b/>
      <w:sz w:val="22"/>
      <w:szCs w:val="22"/>
      <w:lang w:eastAsia="ru-RU"/>
    </w:rPr>
  </w:style>
  <w:style w:type="paragraph" w:styleId="TOC3">
    <w:name w:val="toc 3"/>
    <w:basedOn w:val="Normal"/>
    <w:next w:val="Normal"/>
    <w:autoRedefine/>
    <w:uiPriority w:val="99"/>
    <w:qFormat/>
    <w:rsid w:val="006A2E7B"/>
    <w:pPr>
      <w:spacing w:line="360" w:lineRule="auto"/>
      <w:ind w:left="560" w:firstLine="709"/>
      <w:jc w:val="both"/>
    </w:pPr>
    <w:rPr>
      <w:rFonts w:ascii="Cambria" w:hAnsi="Cambria"/>
      <w:sz w:val="22"/>
      <w:szCs w:val="22"/>
      <w:lang w:eastAsia="ru-RU"/>
    </w:rPr>
  </w:style>
  <w:style w:type="paragraph" w:styleId="Caption">
    <w:name w:val="caption"/>
    <w:aliases w:val="Рисунок,Табл-Рис"/>
    <w:basedOn w:val="BodyText"/>
    <w:next w:val="BodyText"/>
    <w:link w:val="CaptionChar"/>
    <w:uiPriority w:val="99"/>
    <w:qFormat/>
    <w:rsid w:val="006A2E7B"/>
    <w:pPr>
      <w:keepNext/>
      <w:spacing w:after="0"/>
    </w:pPr>
    <w:rPr>
      <w:rFonts w:ascii="JournalSansCTT" w:hAnsi="JournalSansCTT"/>
      <w:i/>
      <w:sz w:val="22"/>
      <w:szCs w:val="20"/>
      <w:lang w:eastAsia="ru-RU"/>
    </w:rPr>
  </w:style>
  <w:style w:type="character" w:customStyle="1" w:styleId="CaptionChar">
    <w:name w:val="Caption Char"/>
    <w:aliases w:val="Рисунок Char,Табл-Рис Char"/>
    <w:link w:val="Caption"/>
    <w:uiPriority w:val="99"/>
    <w:locked/>
    <w:rsid w:val="006A2E7B"/>
    <w:rPr>
      <w:rFonts w:ascii="JournalSansCTT" w:hAnsi="JournalSansCTT"/>
      <w:i/>
      <w:sz w:val="22"/>
    </w:rPr>
  </w:style>
  <w:style w:type="paragraph" w:styleId="Title">
    <w:name w:val="Title"/>
    <w:basedOn w:val="Normal"/>
    <w:link w:val="TitleChar"/>
    <w:uiPriority w:val="99"/>
    <w:qFormat/>
    <w:rsid w:val="006A2E7B"/>
    <w:pPr>
      <w:spacing w:before="240" w:after="60" w:line="360" w:lineRule="auto"/>
      <w:jc w:val="center"/>
    </w:pPr>
    <w:rPr>
      <w:rFonts w:ascii="Arial" w:hAnsi="Arial"/>
      <w:b/>
      <w:bCs/>
      <w:caps/>
      <w:kern w:val="28"/>
      <w:sz w:val="32"/>
      <w:szCs w:val="32"/>
      <w:lang w:eastAsia="ru-RU"/>
    </w:rPr>
  </w:style>
  <w:style w:type="character" w:customStyle="1" w:styleId="TitleChar">
    <w:name w:val="Title Char"/>
    <w:basedOn w:val="DefaultParagraphFont"/>
    <w:link w:val="Title"/>
    <w:uiPriority w:val="99"/>
    <w:locked/>
    <w:rsid w:val="006A2E7B"/>
    <w:rPr>
      <w:rFonts w:ascii="Arial" w:hAnsi="Arial" w:cs="Times New Roman"/>
      <w:b/>
      <w:caps/>
      <w:kern w:val="28"/>
      <w:sz w:val="32"/>
    </w:rPr>
  </w:style>
  <w:style w:type="paragraph" w:styleId="Subtitle">
    <w:name w:val="Subtitle"/>
    <w:basedOn w:val="Normal"/>
    <w:next w:val="Normal"/>
    <w:link w:val="SubtitleChar"/>
    <w:uiPriority w:val="99"/>
    <w:qFormat/>
    <w:rsid w:val="006A2E7B"/>
    <w:pPr>
      <w:spacing w:after="60"/>
      <w:jc w:val="center"/>
      <w:outlineLvl w:val="1"/>
    </w:pPr>
    <w:rPr>
      <w:rFonts w:ascii="Cambria" w:hAnsi="Cambria"/>
      <w:lang w:eastAsia="ru-RU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6A2E7B"/>
    <w:rPr>
      <w:rFonts w:ascii="Cambria" w:hAnsi="Cambria" w:cs="Times New Roman"/>
      <w:sz w:val="24"/>
    </w:rPr>
  </w:style>
  <w:style w:type="character" w:styleId="Strong">
    <w:name w:val="Strong"/>
    <w:basedOn w:val="DefaultParagraphFont"/>
    <w:uiPriority w:val="99"/>
    <w:qFormat/>
    <w:rsid w:val="006A2E7B"/>
    <w:rPr>
      <w:rFonts w:cs="Times New Roman"/>
      <w:b/>
    </w:rPr>
  </w:style>
  <w:style w:type="character" w:styleId="Emphasis">
    <w:name w:val="Emphasis"/>
    <w:basedOn w:val="DefaultParagraphFont"/>
    <w:qFormat/>
    <w:rsid w:val="006A2E7B"/>
    <w:rPr>
      <w:rFonts w:cs="Times New Roman"/>
      <w:i/>
    </w:rPr>
  </w:style>
  <w:style w:type="paragraph" w:styleId="ListParagraph">
    <w:name w:val="List Paragraph"/>
    <w:basedOn w:val="Normal"/>
    <w:link w:val="ListParagraphChar"/>
    <w:uiPriority w:val="34"/>
    <w:qFormat/>
    <w:rsid w:val="006A2E7B"/>
    <w:pPr>
      <w:ind w:left="720"/>
      <w:contextualSpacing/>
    </w:pPr>
    <w:rPr>
      <w:lang w:eastAsia="ru-RU"/>
    </w:rPr>
  </w:style>
  <w:style w:type="character" w:customStyle="1" w:styleId="ListParagraphChar">
    <w:name w:val="List Paragraph Char"/>
    <w:link w:val="ListParagraph"/>
    <w:uiPriority w:val="34"/>
    <w:locked/>
    <w:rsid w:val="006A2E7B"/>
    <w:rPr>
      <w:rFonts w:eastAsia="Times New Roman"/>
      <w:sz w:val="24"/>
    </w:rPr>
  </w:style>
  <w:style w:type="paragraph" w:styleId="TOCHeading">
    <w:name w:val="TOC Heading"/>
    <w:basedOn w:val="Heading1"/>
    <w:next w:val="Normal"/>
    <w:uiPriority w:val="99"/>
    <w:qFormat/>
    <w:rsid w:val="006A2E7B"/>
    <w:pPr>
      <w:keepLines/>
      <w:spacing w:before="480" w:after="0" w:line="276" w:lineRule="auto"/>
      <w:outlineLvl w:val="9"/>
    </w:pPr>
    <w:rPr>
      <w:rFonts w:ascii="Calibri" w:hAnsi="Calibri"/>
      <w:color w:val="365F91"/>
      <w:kern w:val="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rsid w:val="00D918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D918D9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2"/>
    <w:uiPriority w:val="99"/>
    <w:rsid w:val="0011689E"/>
    <w:rPr>
      <w:rFonts w:ascii="Lucida Grande CY" w:hAnsi="Lucida Grande CY" w:cs="Lucida Grande CY"/>
    </w:rPr>
  </w:style>
  <w:style w:type="character" w:customStyle="1" w:styleId="DocumentMapChar2">
    <w:name w:val="Document Map Char2"/>
    <w:basedOn w:val="DefaultParagraphFont"/>
    <w:link w:val="DocumentMap"/>
    <w:uiPriority w:val="99"/>
    <w:locked/>
    <w:rsid w:val="0011689E"/>
    <w:rPr>
      <w:rFonts w:ascii="Lucida Grande CY" w:hAnsi="Lucida Grande CY" w:cs="Lucida Grande CY"/>
      <w:sz w:val="24"/>
      <w:szCs w:val="24"/>
    </w:rPr>
  </w:style>
  <w:style w:type="table" w:styleId="TableGrid">
    <w:name w:val="Table Grid"/>
    <w:basedOn w:val="TableNormal"/>
    <w:uiPriority w:val="59"/>
    <w:rsid w:val="0043339F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0">
    <w:name w:val="Основной текст.Знак1.Заг1"/>
    <w:basedOn w:val="Normal"/>
    <w:uiPriority w:val="99"/>
    <w:rsid w:val="00906AA4"/>
    <w:pPr>
      <w:jc w:val="both"/>
    </w:pPr>
    <w:rPr>
      <w:szCs w:val="20"/>
      <w:lang w:eastAsia="ru-RU"/>
    </w:rPr>
  </w:style>
  <w:style w:type="paragraph" w:customStyle="1" w:styleId="ConsPlusNormal">
    <w:name w:val="ConsPlusNormal"/>
    <w:rsid w:val="005A4279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hAnsi="Arial" w:cs="Arial"/>
      <w:sz w:val="20"/>
      <w:szCs w:val="20"/>
    </w:rPr>
  </w:style>
  <w:style w:type="paragraph" w:styleId="Footer">
    <w:name w:val="footer"/>
    <w:basedOn w:val="Normal"/>
    <w:link w:val="FooterChar"/>
    <w:uiPriority w:val="99"/>
    <w:rsid w:val="005A4279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8149BA"/>
    <w:rPr>
      <w:rFonts w:eastAsia="Times New Roman" w:cs="Times New Roman"/>
      <w:sz w:val="24"/>
      <w:lang w:val="ru-RU" w:eastAsia="en-US"/>
    </w:rPr>
  </w:style>
  <w:style w:type="character" w:styleId="PageNumber">
    <w:name w:val="page number"/>
    <w:basedOn w:val="DefaultParagraphFont"/>
    <w:uiPriority w:val="99"/>
    <w:rsid w:val="005A4279"/>
    <w:rPr>
      <w:rFonts w:cs="Times New Roman"/>
    </w:rPr>
  </w:style>
  <w:style w:type="paragraph" w:customStyle="1" w:styleId="ConsPlusNonformat">
    <w:name w:val="ConsPlusNonformat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rsid w:val="008149BA"/>
    <w:pPr>
      <w:tabs>
        <w:tab w:val="center" w:pos="4677"/>
        <w:tab w:val="right" w:pos="9355"/>
      </w:tabs>
    </w:pPr>
    <w:rPr>
      <w:lang w:eastAsia="ru-RU"/>
    </w:rPr>
  </w:style>
  <w:style w:type="character" w:customStyle="1" w:styleId="HeaderChar">
    <w:name w:val="Header Char"/>
    <w:basedOn w:val="DefaultParagraphFont"/>
    <w:link w:val="Header"/>
    <w:uiPriority w:val="99"/>
    <w:locked/>
    <w:rsid w:val="008149BA"/>
    <w:rPr>
      <w:rFonts w:cs="Times New Roman"/>
      <w:sz w:val="24"/>
      <w:lang w:val="ru-RU" w:eastAsia="ru-RU"/>
    </w:rPr>
  </w:style>
  <w:style w:type="paragraph" w:customStyle="1" w:styleId="ConsPlusTitle">
    <w:name w:val="ConsPlusTitle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0"/>
      <w:szCs w:val="20"/>
    </w:rPr>
  </w:style>
  <w:style w:type="character" w:customStyle="1" w:styleId="Heading1Char1">
    <w:name w:val="Heading 1 Char1"/>
    <w:locked/>
    <w:rsid w:val="008149BA"/>
    <w:rPr>
      <w:rFonts w:ascii="Arial" w:hAnsi="Arial"/>
      <w:b/>
      <w:kern w:val="28"/>
      <w:sz w:val="28"/>
      <w:lang w:val="ru-RU" w:eastAsia="en-US"/>
    </w:rPr>
  </w:style>
  <w:style w:type="character" w:customStyle="1" w:styleId="Heading2Char1">
    <w:name w:val="Heading 2 Char1"/>
    <w:locked/>
    <w:rsid w:val="008149BA"/>
    <w:rPr>
      <w:rFonts w:ascii="Arial" w:hAnsi="Arial"/>
      <w:sz w:val="28"/>
      <w:lang w:val="ru-RU" w:eastAsia="en-US"/>
    </w:rPr>
  </w:style>
  <w:style w:type="paragraph" w:customStyle="1" w:styleId="a2">
    <w:name w:val="Знак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ConsPlusCell">
    <w:name w:val="ConsPlusCell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ConsPlusDocList">
    <w:name w:val="ConsPlusDocList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FootnoteText">
    <w:name w:val="footnote text"/>
    <w:basedOn w:val="Normal"/>
    <w:link w:val="FootnoteTextChar"/>
    <w:rsid w:val="008149BA"/>
    <w:rPr>
      <w:sz w:val="20"/>
      <w:szCs w:val="20"/>
      <w:lang w:eastAsia="ru-RU"/>
    </w:rPr>
  </w:style>
  <w:style w:type="character" w:customStyle="1" w:styleId="FootnoteTextChar">
    <w:name w:val="Footnote Text Char"/>
    <w:basedOn w:val="DefaultParagraphFont"/>
    <w:link w:val="FootnoteText"/>
    <w:locked/>
    <w:rsid w:val="008149BA"/>
    <w:rPr>
      <w:rFonts w:cs="Times New Roman"/>
      <w:lang w:val="ru-RU" w:eastAsia="ru-RU" w:bidi="ar-SA"/>
    </w:rPr>
  </w:style>
  <w:style w:type="character" w:styleId="FootnoteReference">
    <w:name w:val="footnote reference"/>
    <w:basedOn w:val="DefaultParagraphFont"/>
    <w:rsid w:val="008149BA"/>
    <w:rPr>
      <w:rFonts w:cs="Times New Roman"/>
      <w:vertAlign w:val="superscript"/>
    </w:rPr>
  </w:style>
  <w:style w:type="character" w:styleId="Hyperlink">
    <w:name w:val="Hyperlink"/>
    <w:basedOn w:val="DefaultParagraphFont"/>
    <w:uiPriority w:val="99"/>
    <w:rsid w:val="008149BA"/>
    <w:rPr>
      <w:rFonts w:cs="Times New Roman"/>
      <w:color w:val="0000FF"/>
      <w:u w:val="single"/>
    </w:rPr>
  </w:style>
  <w:style w:type="paragraph" w:styleId="BodyTextIndent">
    <w:name w:val="Body Text Indent"/>
    <w:basedOn w:val="Normal"/>
    <w:link w:val="BodyTextIndentChar1"/>
    <w:uiPriority w:val="99"/>
    <w:rsid w:val="008149BA"/>
    <w:pPr>
      <w:tabs>
        <w:tab w:val="left" w:pos="4536"/>
      </w:tabs>
      <w:spacing w:line="360" w:lineRule="auto"/>
      <w:ind w:firstLine="720"/>
      <w:jc w:val="both"/>
    </w:pPr>
    <w:rPr>
      <w:sz w:val="28"/>
      <w:szCs w:val="28"/>
      <w:lang w:eastAsia="ru-RU"/>
    </w:rPr>
  </w:style>
  <w:style w:type="character" w:customStyle="1" w:styleId="BodyTextIndentChar1">
    <w:name w:val="Body Text Indent Char1"/>
    <w:basedOn w:val="DefaultParagraphFont"/>
    <w:link w:val="BodyTextIndent"/>
    <w:uiPriority w:val="99"/>
    <w:locked/>
    <w:rsid w:val="008149BA"/>
    <w:rPr>
      <w:rFonts w:cs="Times New Roman"/>
      <w:sz w:val="28"/>
      <w:lang w:val="ru-RU" w:eastAsia="ru-RU"/>
    </w:rPr>
  </w:style>
  <w:style w:type="paragraph" w:customStyle="1" w:styleId="2">
    <w:name w:val="Знак2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styleId="ListBullet">
    <w:name w:val="List Bullet"/>
    <w:basedOn w:val="Normal"/>
    <w:uiPriority w:val="99"/>
    <w:rsid w:val="008149BA"/>
    <w:pPr>
      <w:numPr>
        <w:numId w:val="1"/>
      </w:numPr>
      <w:tabs>
        <w:tab w:val="clear" w:pos="360"/>
        <w:tab w:val="num" w:pos="1140"/>
      </w:tabs>
      <w:ind w:left="1140"/>
    </w:pPr>
    <w:rPr>
      <w:lang w:eastAsia="ru-RU"/>
    </w:rPr>
  </w:style>
  <w:style w:type="paragraph" w:customStyle="1" w:styleId="a3">
    <w:name w:val="Знак Знак Знак Знак Знак Знак Знак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TimesNewRoman">
    <w:name w:val="Стиль Times New Roman"/>
    <w:uiPriority w:val="99"/>
    <w:rsid w:val="008149BA"/>
    <w:rPr>
      <w:rFonts w:ascii="Times New Roman" w:hAnsi="Times New Roman"/>
      <w:color w:val="auto"/>
      <w:sz w:val="28"/>
    </w:rPr>
  </w:style>
  <w:style w:type="paragraph" w:customStyle="1" w:styleId="a4">
    <w:name w:val="Объект"/>
    <w:basedOn w:val="Normal"/>
    <w:next w:val="Caption"/>
    <w:uiPriority w:val="99"/>
    <w:rsid w:val="008149BA"/>
    <w:pPr>
      <w:keepNext/>
      <w:spacing w:before="120"/>
      <w:jc w:val="center"/>
    </w:pPr>
    <w:rPr>
      <w:szCs w:val="20"/>
    </w:rPr>
  </w:style>
  <w:style w:type="paragraph" w:customStyle="1" w:styleId="a5">
    <w:name w:val="Титул"/>
    <w:basedOn w:val="Normal"/>
    <w:next w:val="BodyText"/>
    <w:uiPriority w:val="99"/>
    <w:rsid w:val="008149BA"/>
    <w:pPr>
      <w:spacing w:before="240" w:after="120"/>
      <w:jc w:val="center"/>
    </w:pPr>
    <w:rPr>
      <w:caps/>
      <w:sz w:val="28"/>
      <w:szCs w:val="20"/>
      <w:lang w:eastAsia="ru-RU"/>
    </w:rPr>
  </w:style>
  <w:style w:type="paragraph" w:styleId="BodyTextIndent3">
    <w:name w:val="Body Text Indent 3"/>
    <w:basedOn w:val="Normal"/>
    <w:link w:val="BodyTextIndent3Char"/>
    <w:uiPriority w:val="99"/>
    <w:rsid w:val="008149BA"/>
    <w:pPr>
      <w:tabs>
        <w:tab w:val="num" w:pos="644"/>
      </w:tabs>
      <w:spacing w:after="120"/>
      <w:ind w:left="283"/>
    </w:pPr>
    <w:rPr>
      <w:sz w:val="16"/>
      <w:szCs w:val="16"/>
      <w:lang w:eastAsia="ru-RU"/>
    </w:rPr>
  </w:style>
  <w:style w:type="character" w:customStyle="1" w:styleId="BodyTextIndent3Char">
    <w:name w:val="Body Text Indent 3 Char"/>
    <w:basedOn w:val="DefaultParagraphFont"/>
    <w:link w:val="BodyTextIndent3"/>
    <w:uiPriority w:val="99"/>
    <w:locked/>
    <w:rsid w:val="008149BA"/>
    <w:rPr>
      <w:rFonts w:cs="Times New Roman"/>
      <w:sz w:val="16"/>
      <w:lang w:val="ru-RU" w:eastAsia="ru-RU"/>
    </w:rPr>
  </w:style>
  <w:style w:type="paragraph" w:customStyle="1" w:styleId="ConsNonformat">
    <w:name w:val="ConsNonformat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rsid w:val="008149BA"/>
    <w:rPr>
      <w:rFonts w:cs="Times New Roman"/>
      <w:color w:val="800080"/>
      <w:u w:val="single"/>
    </w:rPr>
  </w:style>
  <w:style w:type="paragraph" w:customStyle="1" w:styleId="112">
    <w:name w:val="Стиль Заголовок 1 + не полужирный После:  12 пт"/>
    <w:basedOn w:val="Heading1"/>
    <w:autoRedefine/>
    <w:uiPriority w:val="99"/>
    <w:rsid w:val="008149BA"/>
    <w:pPr>
      <w:tabs>
        <w:tab w:val="left" w:pos="540"/>
      </w:tabs>
      <w:spacing w:before="360" w:after="240"/>
      <w:ind w:left="540"/>
      <w:jc w:val="both"/>
    </w:pPr>
    <w:rPr>
      <w:rFonts w:ascii="Times New Roman" w:eastAsia="Times New Roman" w:hAnsi="Times New Roman"/>
      <w:bCs w:val="0"/>
      <w:kern w:val="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8149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8149BA"/>
    <w:rPr>
      <w:rFonts w:ascii="Courier New" w:hAnsi="Courier New" w:cs="Times New Roman"/>
      <w:lang w:val="ru-RU" w:eastAsia="ru-RU"/>
    </w:rPr>
  </w:style>
  <w:style w:type="paragraph" w:customStyle="1" w:styleId="26">
    <w:name w:val="Стиль Заголовок 2 + После:  6 пт"/>
    <w:basedOn w:val="Heading2"/>
    <w:link w:val="260"/>
    <w:uiPriority w:val="99"/>
    <w:rsid w:val="008149BA"/>
    <w:pPr>
      <w:tabs>
        <w:tab w:val="num" w:pos="1188"/>
      </w:tabs>
      <w:spacing w:after="240"/>
      <w:ind w:left="578" w:hanging="578"/>
      <w:jc w:val="both"/>
    </w:pPr>
    <w:rPr>
      <w:rFonts w:ascii="Arial" w:eastAsia="Times New Roman" w:hAnsi="Arial"/>
      <w:bCs w:val="0"/>
      <w:i w:val="0"/>
      <w:iCs w:val="0"/>
      <w:sz w:val="24"/>
      <w:szCs w:val="20"/>
      <w:lang w:eastAsia="en-US"/>
    </w:rPr>
  </w:style>
  <w:style w:type="character" w:customStyle="1" w:styleId="260">
    <w:name w:val="Стиль Заголовок 2 + После:  6 пт Знак"/>
    <w:link w:val="26"/>
    <w:uiPriority w:val="99"/>
    <w:locked/>
    <w:rsid w:val="008149BA"/>
    <w:rPr>
      <w:rFonts w:ascii="Arial" w:hAnsi="Arial"/>
      <w:b/>
      <w:sz w:val="24"/>
      <w:lang w:val="ru-RU" w:eastAsia="en-US"/>
    </w:rPr>
  </w:style>
  <w:style w:type="paragraph" w:customStyle="1" w:styleId="312">
    <w:name w:val="Стиль Заголовок 3 + не курсив После:  12 пт"/>
    <w:basedOn w:val="Heading3"/>
    <w:uiPriority w:val="99"/>
    <w:rsid w:val="008149BA"/>
    <w:pPr>
      <w:keepLines w:val="0"/>
      <w:tabs>
        <w:tab w:val="num" w:pos="1908"/>
      </w:tabs>
      <w:spacing w:before="240" w:after="240" w:line="240" w:lineRule="auto"/>
      <w:ind w:left="1908" w:hanging="180"/>
    </w:pPr>
    <w:rPr>
      <w:rFonts w:ascii="Arial" w:eastAsia="Times New Roman" w:hAnsi="Arial"/>
      <w:color w:val="auto"/>
      <w:sz w:val="24"/>
      <w:szCs w:val="20"/>
      <w:lang w:eastAsia="en-US"/>
    </w:rPr>
  </w:style>
  <w:style w:type="character" w:customStyle="1" w:styleId="FontStyle14">
    <w:name w:val="Font Style14"/>
    <w:uiPriority w:val="99"/>
    <w:rsid w:val="008149BA"/>
    <w:rPr>
      <w:rFonts w:ascii="Times New Roman" w:hAnsi="Times New Roman"/>
      <w:sz w:val="26"/>
    </w:rPr>
  </w:style>
  <w:style w:type="paragraph" w:customStyle="1" w:styleId="a6">
    <w:name w:val="Знак Знак Знак Знак Знак Знак Знак Знак Знак Знак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DocumentMapChar1">
    <w:name w:val="Document Map Char1"/>
    <w:locked/>
    <w:rsid w:val="008149BA"/>
    <w:rPr>
      <w:rFonts w:ascii="Tahoma" w:hAnsi="Tahoma"/>
      <w:sz w:val="16"/>
    </w:rPr>
  </w:style>
  <w:style w:type="character" w:customStyle="1" w:styleId="BodyTextIndentChar">
    <w:name w:val="Body Text Indent Char"/>
    <w:uiPriority w:val="99"/>
    <w:locked/>
    <w:rsid w:val="008149BA"/>
    <w:rPr>
      <w:rFonts w:ascii="Times New Roman" w:hAnsi="Times New Roman"/>
      <w:sz w:val="28"/>
      <w:lang w:eastAsia="ru-RU"/>
    </w:rPr>
  </w:style>
  <w:style w:type="paragraph" w:customStyle="1" w:styleId="24">
    <w:name w:val="Знак24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4">
    <w:name w:val="Знак Знак Знак Знак Знак Знак Знак4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CommentReference">
    <w:name w:val="annotation reference"/>
    <w:basedOn w:val="DefaultParagraphFont"/>
    <w:uiPriority w:val="99"/>
    <w:rsid w:val="008149BA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rsid w:val="008149BA"/>
    <w:rPr>
      <w:sz w:val="20"/>
      <w:szCs w:val="20"/>
      <w:lang w:eastAsia="ru-RU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8149BA"/>
    <w:rPr>
      <w:rFonts w:cs="Times New Roman"/>
      <w:lang w:val="ru-RU" w:eastAsia="ru-RU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8149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sid w:val="008149BA"/>
    <w:rPr>
      <w:rFonts w:cs="Times New Roman"/>
      <w:b/>
      <w:lang w:val="ru-RU" w:eastAsia="ru-RU" w:bidi="ar-SA"/>
    </w:rPr>
  </w:style>
  <w:style w:type="paragraph" w:customStyle="1" w:styleId="23">
    <w:name w:val="Знак23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3">
    <w:name w:val="Знак Знак Знак Знак Знак Знак Знак3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22">
    <w:name w:val="Знак22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20">
    <w:name w:val="Знак Знак Знак Знак Знак Знак Знак2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13">
    <w:name w:val="Абзац списка1"/>
    <w:basedOn w:val="Normal"/>
    <w:uiPriority w:val="99"/>
    <w:rsid w:val="008149BA"/>
    <w:pPr>
      <w:ind w:left="720"/>
    </w:pPr>
    <w:rPr>
      <w:lang w:eastAsia="ru-RU"/>
    </w:rPr>
  </w:style>
  <w:style w:type="paragraph" w:customStyle="1" w:styleId="21">
    <w:name w:val="Знак21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14">
    <w:name w:val="Знак Знак Знак Знак Знак Знак Знак1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rsid w:val="008149BA"/>
    <w:rPr>
      <w:rFonts w:cs="Times New Roman"/>
      <w:vertAlign w:val="superscript"/>
    </w:rPr>
  </w:style>
  <w:style w:type="paragraph" w:styleId="EndnoteText">
    <w:name w:val="endnote text"/>
    <w:basedOn w:val="Normal"/>
    <w:link w:val="EndnoteTextChar"/>
    <w:uiPriority w:val="99"/>
    <w:rsid w:val="008149BA"/>
    <w:rPr>
      <w:sz w:val="20"/>
      <w:szCs w:val="20"/>
      <w:lang w:eastAsia="ru-RU"/>
    </w:rPr>
  </w:style>
  <w:style w:type="character" w:customStyle="1" w:styleId="EndnoteTextChar">
    <w:name w:val="Endnote Text Char"/>
    <w:basedOn w:val="DefaultParagraphFont"/>
    <w:link w:val="EndnoteText"/>
    <w:uiPriority w:val="99"/>
    <w:locked/>
    <w:rsid w:val="008149BA"/>
    <w:rPr>
      <w:rFonts w:cs="Times New Roman"/>
      <w:lang w:val="ru-RU" w:eastAsia="ru-RU" w:bidi="ar-SA"/>
    </w:rPr>
  </w:style>
  <w:style w:type="paragraph" w:customStyle="1" w:styleId="xl66">
    <w:name w:val="xl66"/>
    <w:basedOn w:val="Normal"/>
    <w:uiPriority w:val="99"/>
    <w:rsid w:val="008149BA"/>
    <w:pPr>
      <w:spacing w:before="100" w:beforeAutospacing="1" w:after="100" w:afterAutospacing="1"/>
    </w:pPr>
    <w:rPr>
      <w:lang w:eastAsia="ru-RU"/>
    </w:rPr>
  </w:style>
  <w:style w:type="paragraph" w:customStyle="1" w:styleId="xl67">
    <w:name w:val="xl67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68">
    <w:name w:val="xl68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69">
    <w:name w:val="xl6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70">
    <w:name w:val="xl70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71">
    <w:name w:val="xl71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2">
    <w:name w:val="xl72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73">
    <w:name w:val="xl73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74">
    <w:name w:val="xl74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75">
    <w:name w:val="xl75"/>
    <w:basedOn w:val="Normal"/>
    <w:uiPriority w:val="99"/>
    <w:rsid w:val="008149BA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6">
    <w:name w:val="xl76"/>
    <w:basedOn w:val="Normal"/>
    <w:uiPriority w:val="99"/>
    <w:rsid w:val="008149BA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7">
    <w:name w:val="xl77"/>
    <w:basedOn w:val="Normal"/>
    <w:uiPriority w:val="99"/>
    <w:rsid w:val="008149BA"/>
    <w:pPr>
      <w:shd w:val="clear" w:color="000000" w:fill="FFFFFF"/>
      <w:spacing w:before="100" w:beforeAutospacing="1" w:after="100" w:afterAutospacing="1"/>
      <w:textAlignment w:val="center"/>
    </w:pPr>
    <w:rPr>
      <w:lang w:eastAsia="ru-RU"/>
    </w:rPr>
  </w:style>
  <w:style w:type="paragraph" w:customStyle="1" w:styleId="xl78">
    <w:name w:val="xl78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79">
    <w:name w:val="xl79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0">
    <w:name w:val="xl80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color w:val="FFFFFF"/>
      <w:lang w:eastAsia="ru-RU"/>
    </w:rPr>
  </w:style>
  <w:style w:type="paragraph" w:customStyle="1" w:styleId="xl81">
    <w:name w:val="xl81"/>
    <w:basedOn w:val="Normal"/>
    <w:uiPriority w:val="99"/>
    <w:rsid w:val="008149BA"/>
    <w:pP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82">
    <w:name w:val="xl82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83">
    <w:name w:val="xl83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lang w:eastAsia="ru-RU"/>
    </w:rPr>
  </w:style>
  <w:style w:type="paragraph" w:customStyle="1" w:styleId="xl84">
    <w:name w:val="xl84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lang w:eastAsia="ru-RU"/>
    </w:rPr>
  </w:style>
  <w:style w:type="paragraph" w:customStyle="1" w:styleId="xl85">
    <w:name w:val="xl85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86">
    <w:name w:val="xl86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87">
    <w:name w:val="xl87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8">
    <w:name w:val="xl88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9">
    <w:name w:val="xl89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90">
    <w:name w:val="xl90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1">
    <w:name w:val="xl91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92">
    <w:name w:val="xl92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3">
    <w:name w:val="xl93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94">
    <w:name w:val="xl94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5">
    <w:name w:val="xl95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96">
    <w:name w:val="xl96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97">
    <w:name w:val="xl97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FFCC00"/>
      <w:lang w:eastAsia="ru-RU"/>
    </w:rPr>
  </w:style>
  <w:style w:type="paragraph" w:customStyle="1" w:styleId="xl98">
    <w:name w:val="xl98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9">
    <w:name w:val="xl9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00">
    <w:name w:val="xl100"/>
    <w:basedOn w:val="Normal"/>
    <w:uiPriority w:val="99"/>
    <w:rsid w:val="008149BA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1">
    <w:name w:val="xl101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2">
    <w:name w:val="xl102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3">
    <w:name w:val="xl103"/>
    <w:basedOn w:val="Normal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04">
    <w:name w:val="xl104"/>
    <w:basedOn w:val="Normal"/>
    <w:uiPriority w:val="99"/>
    <w:rsid w:val="008149BA"/>
    <w:pPr>
      <w:pBdr>
        <w:top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5">
    <w:name w:val="xl105"/>
    <w:basedOn w:val="Normal"/>
    <w:uiPriority w:val="99"/>
    <w:rsid w:val="008149BA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6">
    <w:name w:val="xl106"/>
    <w:basedOn w:val="Normal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7">
    <w:name w:val="xl107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08">
    <w:name w:val="xl108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109">
    <w:name w:val="xl10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110">
    <w:name w:val="xl110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11">
    <w:name w:val="xl111"/>
    <w:basedOn w:val="Normal"/>
    <w:uiPriority w:val="99"/>
    <w:rsid w:val="008149BA"/>
    <w:pPr>
      <w:pBdr>
        <w:top w:val="single" w:sz="4" w:space="0" w:color="auto"/>
        <w:left w:val="single" w:sz="8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112">
    <w:name w:val="xl112"/>
    <w:basedOn w:val="Normal"/>
    <w:uiPriority w:val="99"/>
    <w:rsid w:val="008149BA"/>
    <w:pPr>
      <w:pBdr>
        <w:top w:val="single" w:sz="4" w:space="0" w:color="auto"/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113">
    <w:name w:val="xl113"/>
    <w:basedOn w:val="Normal"/>
    <w:uiPriority w:val="99"/>
    <w:rsid w:val="008149BA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14">
    <w:name w:val="xl114"/>
    <w:basedOn w:val="Normal"/>
    <w:uiPriority w:val="99"/>
    <w:rsid w:val="008149BA"/>
    <w:pPr>
      <w:pBdr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15">
    <w:name w:val="xl115"/>
    <w:basedOn w:val="Normal"/>
    <w:uiPriority w:val="99"/>
    <w:rsid w:val="008149BA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16">
    <w:name w:val="xl116"/>
    <w:basedOn w:val="Normal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17">
    <w:name w:val="xl117"/>
    <w:basedOn w:val="Normal"/>
    <w:uiPriority w:val="99"/>
    <w:rsid w:val="008149BA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18">
    <w:name w:val="xl118"/>
    <w:basedOn w:val="Normal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19">
    <w:name w:val="xl11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20">
    <w:name w:val="xl120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1">
    <w:name w:val="xl121"/>
    <w:basedOn w:val="Normal"/>
    <w:uiPriority w:val="99"/>
    <w:rsid w:val="008149BA"/>
    <w:pP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22">
    <w:name w:val="xl122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3">
    <w:name w:val="xl123"/>
    <w:basedOn w:val="Normal"/>
    <w:uiPriority w:val="99"/>
    <w:rsid w:val="008149BA"/>
    <w:pPr>
      <w:shd w:val="clear" w:color="000000" w:fill="FFFFFF"/>
      <w:spacing w:before="100" w:beforeAutospacing="1" w:after="100" w:afterAutospacing="1"/>
      <w:textAlignment w:val="center"/>
    </w:pPr>
    <w:rPr>
      <w:lang w:eastAsia="ru-RU"/>
    </w:rPr>
  </w:style>
  <w:style w:type="paragraph" w:customStyle="1" w:styleId="xl124">
    <w:name w:val="xl124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5">
    <w:name w:val="xl125"/>
    <w:basedOn w:val="Normal"/>
    <w:uiPriority w:val="99"/>
    <w:rsid w:val="008149BA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6">
    <w:name w:val="xl126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b/>
      <w:bCs/>
      <w:color w:val="000000"/>
      <w:lang w:eastAsia="ru-RU"/>
    </w:rPr>
  </w:style>
  <w:style w:type="paragraph" w:customStyle="1" w:styleId="xl127">
    <w:name w:val="xl127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28">
    <w:name w:val="xl128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color w:val="000000"/>
      <w:lang w:eastAsia="ru-RU"/>
    </w:rPr>
  </w:style>
  <w:style w:type="paragraph" w:customStyle="1" w:styleId="xl129">
    <w:name w:val="xl12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0">
    <w:name w:val="xl130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131">
    <w:name w:val="xl131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32">
    <w:name w:val="xl132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133">
    <w:name w:val="xl133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/>
    </w:pPr>
    <w:rPr>
      <w:lang w:eastAsia="ru-RU"/>
    </w:rPr>
  </w:style>
  <w:style w:type="paragraph" w:customStyle="1" w:styleId="xl134">
    <w:name w:val="xl134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b/>
      <w:bCs/>
      <w:lang w:eastAsia="ru-RU"/>
    </w:rPr>
  </w:style>
  <w:style w:type="paragraph" w:customStyle="1" w:styleId="xl135">
    <w:name w:val="xl135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6">
    <w:name w:val="xl136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37">
    <w:name w:val="xl137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8">
    <w:name w:val="xl138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139">
    <w:name w:val="xl139"/>
    <w:basedOn w:val="Normal"/>
    <w:uiPriority w:val="99"/>
    <w:rsid w:val="008149BA"/>
    <w:pPr>
      <w:pBdr>
        <w:bottom w:val="single" w:sz="8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40">
    <w:name w:val="xl140"/>
    <w:basedOn w:val="Normal"/>
    <w:uiPriority w:val="99"/>
    <w:rsid w:val="008149BA"/>
    <w:pPr>
      <w:pBdr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41">
    <w:name w:val="xl141"/>
    <w:basedOn w:val="Normal"/>
    <w:uiPriority w:val="99"/>
    <w:rsid w:val="008149BA"/>
    <w:pPr>
      <w:pBdr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42">
    <w:name w:val="xl142"/>
    <w:basedOn w:val="Normal"/>
    <w:uiPriority w:val="99"/>
    <w:rsid w:val="008149BA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143">
    <w:name w:val="xl143"/>
    <w:basedOn w:val="Normal"/>
    <w:uiPriority w:val="99"/>
    <w:rsid w:val="008149BA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4">
    <w:name w:val="xl144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5">
    <w:name w:val="xl145"/>
    <w:basedOn w:val="Normal"/>
    <w:uiPriority w:val="99"/>
    <w:rsid w:val="008149BA"/>
    <w:pP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6">
    <w:name w:val="xl146"/>
    <w:basedOn w:val="Normal"/>
    <w:uiPriority w:val="99"/>
    <w:rsid w:val="008149BA"/>
    <w:pPr>
      <w:pBdr>
        <w:top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7">
    <w:name w:val="xl147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8">
    <w:name w:val="xl148"/>
    <w:basedOn w:val="Normal"/>
    <w:uiPriority w:val="99"/>
    <w:rsid w:val="008149BA"/>
    <w:pPr>
      <w:pBdr>
        <w:top w:val="single" w:sz="8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9">
    <w:name w:val="xl14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character" w:customStyle="1" w:styleId="apple-style-span">
    <w:name w:val="apple-style-span"/>
    <w:uiPriority w:val="99"/>
    <w:rsid w:val="008149BA"/>
  </w:style>
  <w:style w:type="paragraph" w:customStyle="1" w:styleId="a7">
    <w:name w:val="Нормальный (таблица)"/>
    <w:basedOn w:val="Normal"/>
    <w:next w:val="Normal"/>
    <w:uiPriority w:val="99"/>
    <w:rsid w:val="008149BA"/>
    <w:pPr>
      <w:autoSpaceDE w:val="0"/>
      <w:autoSpaceDN w:val="0"/>
      <w:adjustRightInd w:val="0"/>
      <w:jc w:val="both"/>
    </w:pPr>
    <w:rPr>
      <w:rFonts w:ascii="Arial" w:hAnsi="Arial" w:cs="Arial"/>
      <w:lang w:eastAsia="ru-RU"/>
    </w:rPr>
  </w:style>
  <w:style w:type="paragraph" w:styleId="BodyText2">
    <w:name w:val="Body Text 2"/>
    <w:basedOn w:val="Normal"/>
    <w:link w:val="BodyText2Char"/>
    <w:uiPriority w:val="99"/>
    <w:rsid w:val="008149BA"/>
    <w:pPr>
      <w:spacing w:after="120" w:line="480" w:lineRule="auto"/>
    </w:pPr>
    <w:rPr>
      <w:lang w:eastAsia="ru-RU"/>
    </w:rPr>
  </w:style>
  <w:style w:type="character" w:customStyle="1" w:styleId="BodyText2Char">
    <w:name w:val="Body Text 2 Char"/>
    <w:basedOn w:val="DefaultParagraphFont"/>
    <w:link w:val="BodyText2"/>
    <w:uiPriority w:val="99"/>
    <w:locked/>
    <w:rsid w:val="008149BA"/>
    <w:rPr>
      <w:rFonts w:cs="Times New Roman"/>
      <w:sz w:val="24"/>
      <w:lang w:val="ru-RU" w:eastAsia="ru-RU"/>
    </w:rPr>
  </w:style>
  <w:style w:type="paragraph" w:customStyle="1" w:styleId="25">
    <w:name w:val="Абзац списка2"/>
    <w:basedOn w:val="Normal"/>
    <w:uiPriority w:val="99"/>
    <w:rsid w:val="008149BA"/>
    <w:pPr>
      <w:ind w:left="720"/>
      <w:contextualSpacing/>
    </w:pPr>
    <w:rPr>
      <w:lang w:eastAsia="ru-RU"/>
    </w:rPr>
  </w:style>
  <w:style w:type="paragraph" w:styleId="NormalWeb">
    <w:name w:val="Normal (Web)"/>
    <w:basedOn w:val="Normal"/>
    <w:uiPriority w:val="99"/>
    <w:rsid w:val="008149BA"/>
    <w:pPr>
      <w:spacing w:before="100" w:beforeAutospacing="1" w:after="100" w:afterAutospacing="1"/>
    </w:pPr>
    <w:rPr>
      <w:lang w:eastAsia="ru-RU"/>
    </w:rPr>
  </w:style>
  <w:style w:type="paragraph" w:customStyle="1" w:styleId="Heading">
    <w:name w:val="Heading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 CYR" w:hAnsi="Arial CYR" w:cs="Arial CYR"/>
      <w:b/>
      <w:bCs/>
      <w:i/>
      <w:iCs/>
    </w:rPr>
  </w:style>
  <w:style w:type="paragraph" w:customStyle="1" w:styleId="ListParagraph1">
    <w:name w:val="List Paragraph1"/>
    <w:basedOn w:val="Normal"/>
    <w:uiPriority w:val="99"/>
    <w:rsid w:val="008149BA"/>
    <w:pPr>
      <w:ind w:left="720"/>
      <w:contextualSpacing/>
    </w:pPr>
    <w:rPr>
      <w:lang w:eastAsia="ru-RU"/>
    </w:rPr>
  </w:style>
  <w:style w:type="character" w:customStyle="1" w:styleId="a8">
    <w:name w:val="Цветовое выделение"/>
    <w:rsid w:val="00B47744"/>
    <w:rPr>
      <w:b/>
      <w:color w:val="26282F"/>
      <w:sz w:val="26"/>
    </w:rPr>
  </w:style>
  <w:style w:type="paragraph" w:customStyle="1" w:styleId="a9">
    <w:name w:val="Прижатый влево"/>
    <w:basedOn w:val="Normal"/>
    <w:next w:val="Normal"/>
    <w:uiPriority w:val="99"/>
    <w:rsid w:val="00B47744"/>
    <w:pPr>
      <w:widowControl w:val="0"/>
      <w:autoSpaceDE w:val="0"/>
      <w:autoSpaceDN w:val="0"/>
      <w:adjustRightInd w:val="0"/>
    </w:pPr>
    <w:rPr>
      <w:rFonts w:ascii="Arial" w:hAnsi="Arial"/>
      <w:lang w:eastAsia="ru-RU"/>
    </w:rPr>
  </w:style>
  <w:style w:type="paragraph" w:customStyle="1" w:styleId="aa">
    <w:name w:val="Комментарий"/>
    <w:basedOn w:val="Normal"/>
    <w:next w:val="Normal"/>
    <w:uiPriority w:val="99"/>
    <w:rsid w:val="00B47744"/>
    <w:pPr>
      <w:widowControl w:val="0"/>
      <w:autoSpaceDE w:val="0"/>
      <w:autoSpaceDN w:val="0"/>
      <w:adjustRightInd w:val="0"/>
      <w:spacing w:before="75"/>
      <w:jc w:val="both"/>
    </w:pPr>
    <w:rPr>
      <w:rFonts w:ascii="Arial" w:hAnsi="Arial"/>
      <w:color w:val="353842"/>
      <w:shd w:val="clear" w:color="auto" w:fill="F0F0F0"/>
      <w:lang w:eastAsia="ru-RU"/>
    </w:rPr>
  </w:style>
  <w:style w:type="paragraph" w:styleId="PlainText">
    <w:name w:val="Plain Text"/>
    <w:basedOn w:val="Normal"/>
    <w:link w:val="PlainTextChar"/>
    <w:uiPriority w:val="99"/>
    <w:rsid w:val="00B47744"/>
    <w:pPr>
      <w:ind w:firstLine="720"/>
      <w:jc w:val="both"/>
    </w:pPr>
    <w:rPr>
      <w:rFonts w:ascii="Courier New" w:hAnsi="Courier New"/>
      <w:sz w:val="20"/>
      <w:szCs w:val="20"/>
      <w:lang w:eastAsia="ru-RU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B47744"/>
    <w:rPr>
      <w:rFonts w:ascii="Courier New" w:hAnsi="Courier New" w:cs="Times New Roman"/>
      <w:sz w:val="20"/>
      <w:szCs w:val="20"/>
    </w:rPr>
  </w:style>
  <w:style w:type="paragraph" w:styleId="BlockText">
    <w:name w:val="Block Text"/>
    <w:basedOn w:val="Normal"/>
    <w:uiPriority w:val="99"/>
    <w:rsid w:val="00B47744"/>
    <w:pPr>
      <w:ind w:left="113" w:right="113"/>
      <w:jc w:val="center"/>
    </w:pPr>
    <w:rPr>
      <w:lang w:eastAsia="ru-RU"/>
    </w:rPr>
  </w:style>
  <w:style w:type="numbering" w:customStyle="1" w:styleId="15">
    <w:name w:val="Нет списка1"/>
    <w:next w:val="NoList"/>
    <w:uiPriority w:val="99"/>
    <w:semiHidden/>
    <w:unhideWhenUsed/>
    <w:rsid w:val="00093E8C"/>
  </w:style>
  <w:style w:type="paragraph" w:customStyle="1" w:styleId="16">
    <w:name w:val="Обычный1"/>
    <w:uiPriority w:val="99"/>
    <w:rsid w:val="00093E8C"/>
    <w:pPr>
      <w:spacing w:after="0" w:line="240" w:lineRule="auto"/>
    </w:pPr>
    <w:rPr>
      <w:rFonts w:ascii="Arial" w:hAnsi="Arial"/>
      <w:sz w:val="20"/>
      <w:szCs w:val="20"/>
    </w:rPr>
  </w:style>
  <w:style w:type="numbering" w:customStyle="1" w:styleId="111">
    <w:name w:val="Нет списка11"/>
    <w:next w:val="NoList"/>
    <w:semiHidden/>
    <w:rsid w:val="00093E8C"/>
  </w:style>
  <w:style w:type="paragraph" w:customStyle="1" w:styleId="-1">
    <w:name w:val="абзац-1"/>
    <w:basedOn w:val="Normal"/>
    <w:uiPriority w:val="99"/>
    <w:rsid w:val="00093E8C"/>
    <w:pPr>
      <w:spacing w:line="360" w:lineRule="auto"/>
      <w:ind w:firstLine="709"/>
    </w:pPr>
    <w:rPr>
      <w:szCs w:val="20"/>
      <w:lang w:eastAsia="ru-RU"/>
    </w:rPr>
  </w:style>
  <w:style w:type="numbering" w:customStyle="1" w:styleId="27">
    <w:name w:val="Нет списка2"/>
    <w:next w:val="NoList"/>
    <w:uiPriority w:val="99"/>
    <w:semiHidden/>
    <w:rsid w:val="00093E8C"/>
  </w:style>
  <w:style w:type="character" w:customStyle="1" w:styleId="bkimgc">
    <w:name w:val="bkimg_c"/>
    <w:basedOn w:val="DefaultParagraphFont"/>
    <w:rsid w:val="00E147F3"/>
  </w:style>
  <w:style w:type="paragraph" w:customStyle="1" w:styleId="Default">
    <w:name w:val="Default"/>
    <w:uiPriority w:val="99"/>
    <w:rsid w:val="00D747B6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List">
    <w:name w:val="List"/>
    <w:basedOn w:val="BodyText"/>
    <w:uiPriority w:val="99"/>
    <w:semiHidden/>
    <w:unhideWhenUsed/>
    <w:rsid w:val="00E623FE"/>
    <w:pPr>
      <w:suppressAutoHyphens/>
      <w:spacing w:line="100" w:lineRule="atLeast"/>
    </w:pPr>
    <w:rPr>
      <w:rFonts w:cs="Mangal"/>
      <w:kern w:val="2"/>
      <w:lang w:eastAsia="ar-SA"/>
    </w:rPr>
  </w:style>
  <w:style w:type="paragraph" w:styleId="Revision">
    <w:name w:val="Revision"/>
    <w:uiPriority w:val="99"/>
    <w:semiHidden/>
    <w:rsid w:val="00E623FE"/>
    <w:pPr>
      <w:spacing w:after="0" w:line="240" w:lineRule="auto"/>
    </w:pPr>
    <w:rPr>
      <w:sz w:val="24"/>
      <w:szCs w:val="24"/>
      <w:lang w:eastAsia="en-US"/>
    </w:rPr>
  </w:style>
  <w:style w:type="paragraph" w:customStyle="1" w:styleId="ab">
    <w:name w:val="Заголовок"/>
    <w:basedOn w:val="Normal"/>
    <w:next w:val="BodyText"/>
    <w:uiPriority w:val="99"/>
    <w:rsid w:val="00E623FE"/>
    <w:pPr>
      <w:keepNext/>
      <w:widowControl w:val="0"/>
      <w:suppressAutoHyphens/>
      <w:spacing w:before="240" w:line="100" w:lineRule="atLeast"/>
    </w:pPr>
    <w:rPr>
      <w:rFonts w:ascii="Arial CYR" w:hAnsi="Arial CYR" w:cs="Arial CYR"/>
      <w:b/>
      <w:bCs/>
      <w:i/>
      <w:iCs/>
      <w:kern w:val="2"/>
      <w:sz w:val="28"/>
      <w:szCs w:val="28"/>
      <w:lang w:eastAsia="ar-SA"/>
    </w:rPr>
  </w:style>
  <w:style w:type="paragraph" w:customStyle="1" w:styleId="17">
    <w:name w:val="Название1"/>
    <w:basedOn w:val="Normal"/>
    <w:uiPriority w:val="99"/>
    <w:rsid w:val="00E623FE"/>
    <w:pPr>
      <w:suppressLineNumbers/>
      <w:suppressAutoHyphens/>
      <w:spacing w:before="120" w:after="120" w:line="100" w:lineRule="atLeast"/>
    </w:pPr>
    <w:rPr>
      <w:rFonts w:cs="Mangal"/>
      <w:i/>
      <w:iCs/>
      <w:kern w:val="2"/>
      <w:lang w:eastAsia="ar-SA"/>
    </w:rPr>
  </w:style>
  <w:style w:type="paragraph" w:customStyle="1" w:styleId="18">
    <w:name w:val="Указатель1"/>
    <w:basedOn w:val="Normal"/>
    <w:uiPriority w:val="99"/>
    <w:rsid w:val="00E623FE"/>
    <w:pPr>
      <w:suppressLineNumbers/>
      <w:suppressAutoHyphens/>
      <w:spacing w:line="100" w:lineRule="atLeast"/>
    </w:pPr>
    <w:rPr>
      <w:rFonts w:cs="Mangal"/>
      <w:kern w:val="2"/>
      <w:lang w:eastAsia="ar-SA"/>
    </w:rPr>
  </w:style>
  <w:style w:type="paragraph" w:customStyle="1" w:styleId="19">
    <w:name w:val="Название объекта1"/>
    <w:basedOn w:val="BodyText"/>
    <w:uiPriority w:val="99"/>
    <w:rsid w:val="00E623FE"/>
    <w:pPr>
      <w:keepNext/>
      <w:suppressAutoHyphens/>
      <w:spacing w:after="0" w:line="100" w:lineRule="atLeast"/>
    </w:pPr>
    <w:rPr>
      <w:rFonts w:ascii="JournalSansCTT" w:hAnsi="JournalSansCTT" w:cs="JournalSansCTT"/>
      <w:i/>
      <w:kern w:val="2"/>
      <w:sz w:val="22"/>
      <w:szCs w:val="20"/>
      <w:lang w:eastAsia="ar-SA"/>
    </w:rPr>
  </w:style>
  <w:style w:type="paragraph" w:customStyle="1" w:styleId="30">
    <w:name w:val="Абзац списка3"/>
    <w:basedOn w:val="Normal"/>
    <w:uiPriority w:val="99"/>
    <w:rsid w:val="00E623FE"/>
    <w:pPr>
      <w:suppressAutoHyphens/>
      <w:spacing w:line="100" w:lineRule="atLeast"/>
      <w:ind w:left="720"/>
    </w:pPr>
    <w:rPr>
      <w:kern w:val="2"/>
      <w:lang w:eastAsia="ar-SA"/>
    </w:rPr>
  </w:style>
  <w:style w:type="paragraph" w:customStyle="1" w:styleId="1a">
    <w:name w:val="Текст выноски1"/>
    <w:basedOn w:val="Normal"/>
    <w:uiPriority w:val="99"/>
    <w:rsid w:val="00E623FE"/>
    <w:pPr>
      <w:suppressAutoHyphens/>
      <w:spacing w:line="100" w:lineRule="atLeast"/>
    </w:pPr>
    <w:rPr>
      <w:rFonts w:ascii="Tahoma" w:hAnsi="Tahoma" w:cs="Tahoma"/>
      <w:kern w:val="2"/>
      <w:sz w:val="16"/>
      <w:szCs w:val="16"/>
      <w:lang w:eastAsia="ar-SA"/>
    </w:rPr>
  </w:style>
  <w:style w:type="paragraph" w:customStyle="1" w:styleId="1b">
    <w:name w:val="Схема документа1"/>
    <w:basedOn w:val="Normal"/>
    <w:uiPriority w:val="99"/>
    <w:rsid w:val="00E623FE"/>
    <w:pPr>
      <w:suppressAutoHyphens/>
      <w:spacing w:line="100" w:lineRule="atLeast"/>
    </w:pPr>
    <w:rPr>
      <w:rFonts w:ascii="Lucida Grande CY" w:hAnsi="Lucida Grande CY" w:cs="Lucida Grande CY"/>
      <w:kern w:val="2"/>
      <w:lang w:eastAsia="ar-SA"/>
    </w:rPr>
  </w:style>
  <w:style w:type="paragraph" w:customStyle="1" w:styleId="1c">
    <w:name w:val="Текст сноски1"/>
    <w:basedOn w:val="Normal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1d">
    <w:name w:val="Маркированный список1"/>
    <w:basedOn w:val="Normal"/>
    <w:uiPriority w:val="99"/>
    <w:rsid w:val="00E623FE"/>
    <w:pPr>
      <w:tabs>
        <w:tab w:val="left" w:pos="1140"/>
      </w:tabs>
      <w:suppressAutoHyphens/>
      <w:spacing w:line="100" w:lineRule="atLeast"/>
      <w:ind w:left="1140"/>
    </w:pPr>
    <w:rPr>
      <w:kern w:val="2"/>
      <w:lang w:eastAsia="ar-SA"/>
    </w:rPr>
  </w:style>
  <w:style w:type="paragraph" w:customStyle="1" w:styleId="31">
    <w:name w:val="Основной текст с отступом 31"/>
    <w:basedOn w:val="Normal"/>
    <w:uiPriority w:val="99"/>
    <w:rsid w:val="00E623FE"/>
    <w:pPr>
      <w:tabs>
        <w:tab w:val="left" w:pos="644"/>
      </w:tabs>
      <w:suppressAutoHyphens/>
      <w:spacing w:after="120" w:line="100" w:lineRule="atLeast"/>
      <w:ind w:left="283"/>
    </w:pPr>
    <w:rPr>
      <w:kern w:val="2"/>
      <w:sz w:val="16"/>
      <w:szCs w:val="16"/>
      <w:lang w:eastAsia="ar-SA"/>
    </w:rPr>
  </w:style>
  <w:style w:type="paragraph" w:customStyle="1" w:styleId="HTML1">
    <w:name w:val="Стандартный HTML1"/>
    <w:basedOn w:val="Normal"/>
    <w:uiPriority w:val="99"/>
    <w:rsid w:val="00E623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line="100" w:lineRule="atLeast"/>
    </w:pPr>
    <w:rPr>
      <w:rFonts w:ascii="Courier New" w:hAnsi="Courier New" w:cs="Courier New"/>
      <w:kern w:val="2"/>
      <w:sz w:val="20"/>
      <w:szCs w:val="20"/>
      <w:lang w:eastAsia="ar-SA"/>
    </w:rPr>
  </w:style>
  <w:style w:type="paragraph" w:customStyle="1" w:styleId="1e">
    <w:name w:val="Текст примечания1"/>
    <w:basedOn w:val="Normal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1f">
    <w:name w:val="Тема примечания1"/>
    <w:basedOn w:val="1e"/>
    <w:uiPriority w:val="99"/>
    <w:rsid w:val="00E623FE"/>
    <w:rPr>
      <w:b/>
      <w:bCs/>
    </w:rPr>
  </w:style>
  <w:style w:type="paragraph" w:customStyle="1" w:styleId="1f0">
    <w:name w:val="Текст концевой сноски1"/>
    <w:basedOn w:val="Normal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210">
    <w:name w:val="Основной текст 21"/>
    <w:basedOn w:val="Normal"/>
    <w:uiPriority w:val="99"/>
    <w:rsid w:val="00E623FE"/>
    <w:pPr>
      <w:suppressAutoHyphens/>
      <w:spacing w:after="120" w:line="480" w:lineRule="auto"/>
    </w:pPr>
    <w:rPr>
      <w:kern w:val="2"/>
      <w:lang w:eastAsia="ar-SA"/>
    </w:rPr>
  </w:style>
  <w:style w:type="paragraph" w:customStyle="1" w:styleId="1f1">
    <w:name w:val="Обычный (веб)1"/>
    <w:basedOn w:val="Normal"/>
    <w:uiPriority w:val="99"/>
    <w:rsid w:val="00E623FE"/>
    <w:pPr>
      <w:suppressAutoHyphens/>
      <w:spacing w:before="28" w:after="100" w:line="100" w:lineRule="atLeast"/>
    </w:pPr>
    <w:rPr>
      <w:kern w:val="2"/>
      <w:lang w:eastAsia="ar-SA"/>
    </w:rPr>
  </w:style>
  <w:style w:type="paragraph" w:customStyle="1" w:styleId="1f2">
    <w:name w:val="Текст1"/>
    <w:basedOn w:val="Normal"/>
    <w:uiPriority w:val="99"/>
    <w:rsid w:val="00E623FE"/>
    <w:pPr>
      <w:suppressAutoHyphens/>
      <w:spacing w:line="100" w:lineRule="atLeast"/>
      <w:ind w:firstLine="720"/>
      <w:jc w:val="both"/>
    </w:pPr>
    <w:rPr>
      <w:rFonts w:ascii="Courier New" w:hAnsi="Courier New" w:cs="Courier New"/>
      <w:kern w:val="2"/>
      <w:sz w:val="20"/>
      <w:szCs w:val="20"/>
      <w:lang w:eastAsia="ar-SA"/>
    </w:rPr>
  </w:style>
  <w:style w:type="paragraph" w:customStyle="1" w:styleId="1f3">
    <w:name w:val="Цитата1"/>
    <w:basedOn w:val="Normal"/>
    <w:uiPriority w:val="99"/>
    <w:rsid w:val="00E623FE"/>
    <w:pPr>
      <w:suppressAutoHyphens/>
      <w:spacing w:line="100" w:lineRule="atLeast"/>
      <w:ind w:left="113" w:right="113"/>
      <w:jc w:val="center"/>
    </w:pPr>
    <w:rPr>
      <w:kern w:val="2"/>
      <w:lang w:eastAsia="ar-SA"/>
    </w:rPr>
  </w:style>
  <w:style w:type="paragraph" w:customStyle="1" w:styleId="ac">
    <w:name w:val="Содержимое таблицы"/>
    <w:basedOn w:val="Normal"/>
    <w:uiPriority w:val="99"/>
    <w:rsid w:val="00E623FE"/>
    <w:pPr>
      <w:suppressLineNumbers/>
      <w:suppressAutoHyphens/>
      <w:spacing w:line="100" w:lineRule="atLeast"/>
    </w:pPr>
    <w:rPr>
      <w:kern w:val="2"/>
      <w:lang w:eastAsia="ar-SA"/>
    </w:rPr>
  </w:style>
  <w:style w:type="paragraph" w:customStyle="1" w:styleId="ad">
    <w:name w:val="Заголовок таблицы"/>
    <w:basedOn w:val="ac"/>
    <w:uiPriority w:val="99"/>
    <w:rsid w:val="00E623FE"/>
    <w:pPr>
      <w:jc w:val="center"/>
    </w:pPr>
    <w:rPr>
      <w:b/>
      <w:bCs/>
    </w:rPr>
  </w:style>
  <w:style w:type="character" w:customStyle="1" w:styleId="WW8Num1z0">
    <w:name w:val="WW8Num1z0"/>
    <w:rsid w:val="00E623FE"/>
  </w:style>
  <w:style w:type="character" w:customStyle="1" w:styleId="WW8Num1z1">
    <w:name w:val="WW8Num1z1"/>
    <w:rsid w:val="00E623FE"/>
  </w:style>
  <w:style w:type="character" w:customStyle="1" w:styleId="WW8Num1z2">
    <w:name w:val="WW8Num1z2"/>
    <w:rsid w:val="00E623FE"/>
  </w:style>
  <w:style w:type="character" w:customStyle="1" w:styleId="WW8Num1z3">
    <w:name w:val="WW8Num1z3"/>
    <w:rsid w:val="00E623FE"/>
  </w:style>
  <w:style w:type="character" w:customStyle="1" w:styleId="WW8Num1z4">
    <w:name w:val="WW8Num1z4"/>
    <w:rsid w:val="00E623FE"/>
  </w:style>
  <w:style w:type="character" w:customStyle="1" w:styleId="WW8Num1z5">
    <w:name w:val="WW8Num1z5"/>
    <w:rsid w:val="00E623FE"/>
  </w:style>
  <w:style w:type="character" w:customStyle="1" w:styleId="WW8Num1z6">
    <w:name w:val="WW8Num1z6"/>
    <w:rsid w:val="00E623FE"/>
  </w:style>
  <w:style w:type="character" w:customStyle="1" w:styleId="WW8Num1z7">
    <w:name w:val="WW8Num1z7"/>
    <w:rsid w:val="00E623FE"/>
  </w:style>
  <w:style w:type="character" w:customStyle="1" w:styleId="WW8Num1z8">
    <w:name w:val="WW8Num1z8"/>
    <w:rsid w:val="00E623FE"/>
  </w:style>
  <w:style w:type="character" w:customStyle="1" w:styleId="WW8Num2z0">
    <w:name w:val="WW8Num2z0"/>
    <w:rsid w:val="00E623FE"/>
    <w:rPr>
      <w:bCs/>
      <w:sz w:val="28"/>
      <w:szCs w:val="28"/>
    </w:rPr>
  </w:style>
  <w:style w:type="character" w:customStyle="1" w:styleId="WW8Num2z1">
    <w:name w:val="WW8Num2z1"/>
    <w:rsid w:val="00E623FE"/>
  </w:style>
  <w:style w:type="character" w:customStyle="1" w:styleId="WW8Num2z2">
    <w:name w:val="WW8Num2z2"/>
    <w:rsid w:val="00E623FE"/>
  </w:style>
  <w:style w:type="character" w:customStyle="1" w:styleId="WW8Num2z3">
    <w:name w:val="WW8Num2z3"/>
    <w:rsid w:val="00E623FE"/>
  </w:style>
  <w:style w:type="character" w:customStyle="1" w:styleId="WW8Num2z4">
    <w:name w:val="WW8Num2z4"/>
    <w:rsid w:val="00E623FE"/>
  </w:style>
  <w:style w:type="character" w:customStyle="1" w:styleId="WW8Num2z5">
    <w:name w:val="WW8Num2z5"/>
    <w:rsid w:val="00E623FE"/>
  </w:style>
  <w:style w:type="character" w:customStyle="1" w:styleId="WW8Num2z6">
    <w:name w:val="WW8Num2z6"/>
    <w:rsid w:val="00E623FE"/>
  </w:style>
  <w:style w:type="character" w:customStyle="1" w:styleId="WW8Num2z7">
    <w:name w:val="WW8Num2z7"/>
    <w:rsid w:val="00E623FE"/>
  </w:style>
  <w:style w:type="character" w:customStyle="1" w:styleId="WW8Num2z8">
    <w:name w:val="WW8Num2z8"/>
    <w:rsid w:val="00E623FE"/>
  </w:style>
  <w:style w:type="character" w:customStyle="1" w:styleId="WW8Num3z0">
    <w:name w:val="WW8Num3z0"/>
    <w:rsid w:val="00E623FE"/>
    <w:rPr>
      <w:rFonts w:ascii="Symbol" w:hAnsi="Symbol" w:cs="Symbol" w:hint="default"/>
      <w:sz w:val="28"/>
      <w:szCs w:val="28"/>
    </w:rPr>
  </w:style>
  <w:style w:type="character" w:customStyle="1" w:styleId="WW8Num3z1">
    <w:name w:val="WW8Num3z1"/>
    <w:rsid w:val="00E623FE"/>
    <w:rPr>
      <w:rFonts w:ascii="Courier New" w:hAnsi="Courier New" w:cs="Courier New" w:hint="default"/>
    </w:rPr>
  </w:style>
  <w:style w:type="character" w:customStyle="1" w:styleId="WW8Num3z2">
    <w:name w:val="WW8Num3z2"/>
    <w:rsid w:val="00E623FE"/>
    <w:rPr>
      <w:rFonts w:ascii="Wingdings" w:hAnsi="Wingdings" w:cs="Wingdings" w:hint="default"/>
    </w:rPr>
  </w:style>
  <w:style w:type="character" w:customStyle="1" w:styleId="WW8Num4z0">
    <w:name w:val="WW8Num4z0"/>
    <w:rsid w:val="00E623FE"/>
    <w:rPr>
      <w:rFonts w:ascii="Symbol" w:hAnsi="Symbol" w:cs="Symbol" w:hint="default"/>
    </w:rPr>
  </w:style>
  <w:style w:type="character" w:customStyle="1" w:styleId="WW8Num4z1">
    <w:name w:val="WW8Num4z1"/>
    <w:rsid w:val="00E623FE"/>
    <w:rPr>
      <w:rFonts w:ascii="Courier New" w:hAnsi="Courier New" w:cs="Courier New" w:hint="default"/>
    </w:rPr>
  </w:style>
  <w:style w:type="character" w:customStyle="1" w:styleId="WW8Num4z2">
    <w:name w:val="WW8Num4z2"/>
    <w:rsid w:val="00E623FE"/>
    <w:rPr>
      <w:rFonts w:ascii="Wingdings" w:hAnsi="Wingdings" w:cs="Wingdings" w:hint="default"/>
    </w:rPr>
  </w:style>
  <w:style w:type="character" w:customStyle="1" w:styleId="1f4">
    <w:name w:val="Основной шрифт абзаца1"/>
    <w:rsid w:val="00E623FE"/>
  </w:style>
  <w:style w:type="character" w:customStyle="1" w:styleId="1f5">
    <w:name w:val="Номер страницы1"/>
    <w:basedOn w:val="1f4"/>
    <w:rsid w:val="00E623FE"/>
    <w:rPr>
      <w:rFonts w:ascii="Times New Roman" w:hAnsi="Times New Roman" w:cs="Times New Roman" w:hint="default"/>
    </w:rPr>
  </w:style>
  <w:style w:type="character" w:customStyle="1" w:styleId="1f6">
    <w:name w:val="Знак сноски1"/>
    <w:basedOn w:val="1f4"/>
    <w:rsid w:val="00E623FE"/>
    <w:rPr>
      <w:rFonts w:ascii="Times New Roman" w:hAnsi="Times New Roman" w:cs="Times New Roman" w:hint="default"/>
      <w:vertAlign w:val="superscript"/>
    </w:rPr>
  </w:style>
  <w:style w:type="character" w:customStyle="1" w:styleId="1f7">
    <w:name w:val="Просмотренная гиперссылка1"/>
    <w:basedOn w:val="1f4"/>
    <w:rsid w:val="00E623FE"/>
    <w:rPr>
      <w:rFonts w:ascii="Times New Roman" w:hAnsi="Times New Roman" w:cs="Times New Roman" w:hint="default"/>
      <w:color w:val="800080"/>
      <w:u w:val="single"/>
    </w:rPr>
  </w:style>
  <w:style w:type="character" w:customStyle="1" w:styleId="1f8">
    <w:name w:val="Знак примечания1"/>
    <w:basedOn w:val="1f4"/>
    <w:rsid w:val="00E623FE"/>
    <w:rPr>
      <w:rFonts w:ascii="Times New Roman" w:hAnsi="Times New Roman" w:cs="Times New Roman" w:hint="default"/>
      <w:sz w:val="16"/>
    </w:rPr>
  </w:style>
  <w:style w:type="character" w:customStyle="1" w:styleId="1f9">
    <w:name w:val="Знак концевой сноски1"/>
    <w:basedOn w:val="1f4"/>
    <w:rsid w:val="00E623FE"/>
    <w:rPr>
      <w:rFonts w:ascii="Times New Roman" w:hAnsi="Times New Roman" w:cs="Times New Roman" w:hint="default"/>
      <w:vertAlign w:val="superscript"/>
    </w:rPr>
  </w:style>
  <w:style w:type="character" w:customStyle="1" w:styleId="ListLabel1">
    <w:name w:val="ListLabel 1"/>
    <w:rsid w:val="00E623FE"/>
    <w:rPr>
      <w:color w:val="002960"/>
      <w:sz w:val="24"/>
    </w:rPr>
  </w:style>
  <w:style w:type="character" w:customStyle="1" w:styleId="ListLabel2">
    <w:name w:val="ListLabel 2"/>
    <w:rsid w:val="00E623FE"/>
    <w:rPr>
      <w:color w:val="00000A"/>
      <w:sz w:val="20"/>
    </w:rPr>
  </w:style>
  <w:style w:type="character" w:customStyle="1" w:styleId="ListLabel3">
    <w:name w:val="ListLabel 3"/>
    <w:rsid w:val="00E623FE"/>
    <w:rPr>
      <w:rFonts w:ascii="Times New Roman" w:hAnsi="Times New Roman" w:cs="Times New Roman" w:hint="default"/>
      <w:b/>
      <w:bCs/>
      <w:color w:val="00000A"/>
      <w:sz w:val="26"/>
      <w:szCs w:val="26"/>
    </w:rPr>
  </w:style>
  <w:style w:type="character" w:customStyle="1" w:styleId="ListLabel4">
    <w:name w:val="ListLabel 4"/>
    <w:rsid w:val="00E623FE"/>
    <w:rPr>
      <w:rFonts w:ascii="Times New Roman" w:hAnsi="Times New Roman" w:cs="Times New Roman" w:hint="default"/>
    </w:rPr>
  </w:style>
  <w:style w:type="character" w:customStyle="1" w:styleId="ListLabel5">
    <w:name w:val="ListLabel 5"/>
    <w:rsid w:val="00E623FE"/>
    <w:rPr>
      <w:rFonts w:ascii="Courier New" w:hAnsi="Courier New" w:cs="Courier New" w:hint="default"/>
    </w:rPr>
  </w:style>
  <w:style w:type="character" w:customStyle="1" w:styleId="1fa">
    <w:name w:val="Основной текст Знак1"/>
    <w:basedOn w:val="DefaultParagraphFont"/>
    <w:rsid w:val="00E623FE"/>
    <w:rPr>
      <w:kern w:val="2"/>
      <w:sz w:val="24"/>
      <w:szCs w:val="24"/>
      <w:lang w:eastAsia="ar-SA"/>
    </w:rPr>
  </w:style>
  <w:style w:type="character" w:customStyle="1" w:styleId="1fb">
    <w:name w:val="Название Знак1"/>
    <w:basedOn w:val="DefaultParagraphFont"/>
    <w:rsid w:val="00E623FE"/>
    <w:rPr>
      <w:rFonts w:ascii="Arial" w:hAnsi="Arial" w:cs="Arial" w:hint="default"/>
      <w:b/>
      <w:bCs/>
      <w:caps/>
      <w:kern w:val="2"/>
      <w:sz w:val="32"/>
      <w:szCs w:val="32"/>
      <w:lang w:eastAsia="ar-SA"/>
    </w:rPr>
  </w:style>
  <w:style w:type="character" w:customStyle="1" w:styleId="1fc">
    <w:name w:val="Подзаголовок Знак1"/>
    <w:basedOn w:val="DefaultParagraphFont"/>
    <w:rsid w:val="00E623FE"/>
    <w:rPr>
      <w:rFonts w:ascii="Cambria" w:hAnsi="Cambria" w:cs="Cambria" w:hint="default"/>
      <w:i/>
      <w:iCs/>
      <w:kern w:val="2"/>
      <w:sz w:val="28"/>
      <w:szCs w:val="28"/>
      <w:lang w:eastAsia="ar-SA"/>
    </w:rPr>
  </w:style>
  <w:style w:type="character" w:customStyle="1" w:styleId="1fd">
    <w:name w:val="Нижний колонтитул Знак1"/>
    <w:basedOn w:val="DefaultParagraphFont"/>
    <w:rsid w:val="00E623FE"/>
    <w:rPr>
      <w:kern w:val="2"/>
      <w:sz w:val="24"/>
      <w:szCs w:val="24"/>
      <w:lang w:eastAsia="ar-SA"/>
    </w:rPr>
  </w:style>
  <w:style w:type="character" w:customStyle="1" w:styleId="1fe">
    <w:name w:val="Верхний колонтитул Знак1"/>
    <w:basedOn w:val="DefaultParagraphFont"/>
    <w:rsid w:val="00E623FE"/>
    <w:rPr>
      <w:kern w:val="2"/>
      <w:sz w:val="24"/>
      <w:szCs w:val="24"/>
      <w:lang w:eastAsia="ar-SA"/>
    </w:rPr>
  </w:style>
  <w:style w:type="character" w:customStyle="1" w:styleId="1ff">
    <w:name w:val="Основной текст с отступом Знак1"/>
    <w:basedOn w:val="DefaultParagraphFont"/>
    <w:rsid w:val="00E623FE"/>
    <w:rPr>
      <w:kern w:val="2"/>
      <w:sz w:val="28"/>
      <w:szCs w:val="28"/>
      <w:lang w:eastAsia="ar-SA"/>
    </w:rPr>
  </w:style>
  <w:style w:type="character" w:customStyle="1" w:styleId="apple-converted-space">
    <w:name w:val="apple-converted-space"/>
    <w:basedOn w:val="DefaultParagraphFont"/>
    <w:rsid w:val="006A3A9B"/>
  </w:style>
  <w:style w:type="paragraph" w:styleId="Date">
    <w:name w:val="Date"/>
    <w:basedOn w:val="Normal"/>
    <w:next w:val="Normal"/>
    <w:link w:val="DateChar"/>
    <w:uiPriority w:val="99"/>
    <w:semiHidden/>
    <w:rsid w:val="00954572"/>
    <w:rPr>
      <w:szCs w:val="20"/>
      <w:lang w:eastAsia="ru-RU"/>
    </w:rPr>
  </w:style>
  <w:style w:type="character" w:customStyle="1" w:styleId="DateChar">
    <w:name w:val="Date Char"/>
    <w:basedOn w:val="DefaultParagraphFont"/>
    <w:link w:val="Date"/>
    <w:uiPriority w:val="99"/>
    <w:semiHidden/>
    <w:rsid w:val="00954572"/>
    <w:rPr>
      <w:sz w:val="24"/>
      <w:szCs w:val="20"/>
    </w:rPr>
  </w:style>
  <w:style w:type="character" w:customStyle="1" w:styleId="Heading1Char">
    <w:name w:val="Heading 1 Char"/>
    <w:uiPriority w:val="99"/>
    <w:locked/>
    <w:rsid w:val="00034CC9"/>
    <w:rPr>
      <w:rFonts w:ascii="Arial" w:eastAsia="Calibri" w:hAnsi="Arial"/>
      <w:b/>
      <w:kern w:val="28"/>
      <w:sz w:val="28"/>
      <w:lang w:val="ru-RU" w:eastAsia="en-US" w:bidi="ar-SA"/>
    </w:rPr>
  </w:style>
  <w:style w:type="character" w:customStyle="1" w:styleId="Heading2Char">
    <w:name w:val="Heading 2 Char"/>
    <w:uiPriority w:val="99"/>
    <w:locked/>
    <w:rsid w:val="00034CC9"/>
    <w:rPr>
      <w:rFonts w:ascii="Arial" w:eastAsia="Calibri" w:hAnsi="Arial"/>
      <w:sz w:val="28"/>
      <w:lang w:val="ru-RU" w:eastAsia="en-US" w:bidi="ar-SA"/>
    </w:rPr>
  </w:style>
  <w:style w:type="character" w:customStyle="1" w:styleId="DocumentMapChar">
    <w:name w:val="Document Map Char"/>
    <w:uiPriority w:val="99"/>
    <w:locked/>
    <w:rsid w:val="00034CC9"/>
    <w:rPr>
      <w:rFonts w:ascii="Tahoma" w:hAnsi="Tahoma" w:cs="Tahoma"/>
      <w:sz w:val="16"/>
      <w:szCs w:val="16"/>
      <w:lang w:eastAsia="ru-RU"/>
    </w:rPr>
  </w:style>
  <w:style w:type="numbering" w:customStyle="1" w:styleId="32">
    <w:name w:val="Нет списка3"/>
    <w:next w:val="NoList"/>
    <w:uiPriority w:val="99"/>
    <w:semiHidden/>
    <w:unhideWhenUsed/>
    <w:rsid w:val="00034CC9"/>
  </w:style>
  <w:style w:type="numbering" w:customStyle="1" w:styleId="40">
    <w:name w:val="Нет списка4"/>
    <w:next w:val="NoList"/>
    <w:uiPriority w:val="99"/>
    <w:semiHidden/>
    <w:unhideWhenUsed/>
    <w:rsid w:val="00034CC9"/>
  </w:style>
  <w:style w:type="table" w:customStyle="1" w:styleId="1ff0">
    <w:name w:val="Сетка таблицы1"/>
    <w:basedOn w:val="TableNormal"/>
    <w:next w:val="TableGrid"/>
    <w:uiPriority w:val="99"/>
    <w:rsid w:val="00034CC9"/>
    <w:pPr>
      <w:spacing w:after="0" w:line="240" w:lineRule="auto"/>
    </w:pPr>
    <w:rPr>
      <w:rFonts w:ascii="Calibri" w:eastAsia="Calibri" w:hAnsi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f1">
    <w:name w:val="Рецензия1"/>
    <w:hidden/>
    <w:uiPriority w:val="99"/>
    <w:semiHidden/>
    <w:rsid w:val="00034CC9"/>
    <w:pPr>
      <w:spacing w:after="0" w:line="240" w:lineRule="auto"/>
    </w:pPr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0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be7f21c-b655-4ba8-867a-de1811392c1d">W34J7XJ4QP77-2-17911</_dlc_DocId>
    <_dlc_DocIdUrl xmlns="4be7f21c-b655-4ba8-867a-de1811392c1d">
      <Url>http://shrpdkp/sites/gis-tek/_layouts/15/DocIdRedir.aspx?ID=W34J7XJ4QP77-2-17911</Url>
      <Description>W34J7XJ4QP77-2-17911</Description>
    </_dlc_DocIdUrl>
    <IconOverlay xmlns="http://schemas.microsoft.com/sharepoint/v4" xsi:nil="true"/>
    <_Version xmlns="http://schemas.microsoft.com/sharepoint/v3/fields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BB183519E00C34FAA19C34BDCC076CF" ma:contentTypeVersion="2" ma:contentTypeDescription="Создание документа." ma:contentTypeScope="" ma:versionID="7db202f3c02575ae3bada002b6a5a19a">
  <xsd:schema xmlns:xsd="http://www.w3.org/2001/XMLSchema" xmlns:xs="http://www.w3.org/2001/XMLSchema" xmlns:p="http://schemas.microsoft.com/office/2006/metadata/properties" xmlns:ns2="4be7f21c-b655-4ba8-867a-de1811392c1d" xmlns:ns3="http://schemas.microsoft.com/sharepoint/v4" xmlns:ns4="http://schemas.microsoft.com/sharepoint/v3/fields" targetNamespace="http://schemas.microsoft.com/office/2006/metadata/properties" ma:root="true" ma:fieldsID="cca8b0cabe51f711bde32582aa9d6aa0" ns2:_="" ns3:_="" ns4:_="">
    <xsd:import namespace="4be7f21c-b655-4ba8-867a-de1811392c1d"/>
    <xsd:import namespace="http://schemas.microsoft.com/sharepoint/v4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IconOverlay" minOccurs="0"/>
                <xsd:element ref="ns4:_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e7f21c-b655-4ba8-867a-de1811392c1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1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12" nillable="true" ma:displayName="Версия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19578D-9E27-437F-A5D7-5B7D43B6FAA6}"/>
</file>

<file path=customXml/itemProps2.xml><?xml version="1.0" encoding="utf-8"?>
<ds:datastoreItem xmlns:ds="http://schemas.openxmlformats.org/officeDocument/2006/customXml" ds:itemID="{E4E1E372-5F22-41B2-90AD-52E8596564DA}"/>
</file>

<file path=customXml/itemProps3.xml><?xml version="1.0" encoding="utf-8"?>
<ds:datastoreItem xmlns:ds="http://schemas.openxmlformats.org/officeDocument/2006/customXml" ds:itemID="{24545415-7814-4756-A099-72118A01FAA7}"/>
</file>

<file path=customXml/itemProps4.xml><?xml version="1.0" encoding="utf-8"?>
<ds:datastoreItem xmlns:ds="http://schemas.openxmlformats.org/officeDocument/2006/customXml" ds:itemID="{AADB18D0-9348-4500-B2F5-484A3C013CF1}"/>
</file>

<file path=customXml/itemProps5.xml><?xml version="1.0" encoding="utf-8"?>
<ds:datastoreItem xmlns:ds="http://schemas.openxmlformats.org/officeDocument/2006/customXml" ds:itemID="{321D01CA-35FB-45E8-8EE0-4A80F056EB6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ЭНЕРГЕТИКИ РОССИЙСКОЙ ФЕДЕРАЦИИ</vt:lpstr>
    </vt:vector>
  </TitlesOfParts>
  <Company>Hewlett-Packard Company</Company>
  <LinksUpToDate>false</LinksUpToDate>
  <CharactersWithSpaces>2649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ЭНЕРГЕТИКИ РОССИЙСКОЙ ФЕДЕРАЦИИ</dc:title>
  <dc:creator>Паничкина Светлана Николаевна</dc:creator>
  <cp:lastModifiedBy>Deloitte &amp; Touche</cp:lastModifiedBy>
  <cp:revision>19</cp:revision>
  <cp:lastPrinted>2014-12-25T06:54:00Z</cp:lastPrinted>
  <dcterms:created xsi:type="dcterms:W3CDTF">2015-04-07T09:21:00Z</dcterms:created>
  <dcterms:modified xsi:type="dcterms:W3CDTF">2015-06-29T08:54:00Z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83ef5674-9bb0-458b-875f-92dec56c0188</vt:lpwstr>
  </property>
  <property fmtid="{D5CDD505-2E9C-101B-9397-08002B2CF9AE}" pid="3" name="ContentTypeId">
    <vt:lpwstr>0x0101003BB183519E00C34FAA19C34BDCC076CF</vt:lpwstr>
  </property>
</Properties>
</file>