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143879" w14:textId="428BDCAA" w:rsidR="00B17DFD" w:rsidRPr="00CE6E55" w:rsidRDefault="00B17DFD" w:rsidP="00B17DFD">
      <w:pPr>
        <w:autoSpaceDE w:val="0"/>
        <w:autoSpaceDN w:val="0"/>
        <w:adjustRightInd w:val="0"/>
        <w:ind w:left="6237" w:right="-284" w:firstLine="4820"/>
        <w:jc w:val="center"/>
        <w:outlineLvl w:val="0"/>
        <w:rPr>
          <w:sz w:val="28"/>
          <w:szCs w:val="28"/>
        </w:rPr>
      </w:pPr>
      <w:r>
        <w:rPr>
          <w:sz w:val="28"/>
          <w:szCs w:val="28"/>
        </w:rPr>
        <w:t xml:space="preserve">Приложение № </w:t>
      </w:r>
      <w:r w:rsidR="005D13D1">
        <w:rPr>
          <w:sz w:val="28"/>
          <w:szCs w:val="28"/>
        </w:rPr>
        <w:t>1.3</w:t>
      </w:r>
      <w:r w:rsidR="00293952">
        <w:rPr>
          <w:sz w:val="28"/>
          <w:szCs w:val="28"/>
        </w:rPr>
        <w:t>8.1</w:t>
      </w:r>
    </w:p>
    <w:p w14:paraId="1D14387A" w14:textId="77777777" w:rsidR="00B17DFD" w:rsidRPr="00CE6E55" w:rsidRDefault="00B17DFD" w:rsidP="00B17DFD">
      <w:pPr>
        <w:autoSpaceDE w:val="0"/>
        <w:autoSpaceDN w:val="0"/>
        <w:adjustRightInd w:val="0"/>
        <w:ind w:left="6237" w:right="-314" w:firstLine="4820"/>
        <w:jc w:val="center"/>
        <w:rPr>
          <w:sz w:val="28"/>
          <w:szCs w:val="28"/>
        </w:rPr>
      </w:pPr>
      <w:r w:rsidRPr="00CE6E55">
        <w:rPr>
          <w:sz w:val="28"/>
          <w:szCs w:val="28"/>
        </w:rPr>
        <w:t>к приказу Минэнерго России</w:t>
      </w:r>
    </w:p>
    <w:p w14:paraId="1D14387B" w14:textId="77777777" w:rsidR="00B17DFD" w:rsidRPr="00CE6E55" w:rsidRDefault="00B17DFD" w:rsidP="00B17DFD">
      <w:pPr>
        <w:autoSpaceDE w:val="0"/>
        <w:autoSpaceDN w:val="0"/>
        <w:adjustRightInd w:val="0"/>
        <w:ind w:left="6237" w:right="-314" w:firstLine="4820"/>
        <w:jc w:val="center"/>
        <w:rPr>
          <w:sz w:val="28"/>
          <w:szCs w:val="28"/>
        </w:rPr>
      </w:pPr>
      <w:r w:rsidRPr="00CE6E55">
        <w:rPr>
          <w:sz w:val="28"/>
          <w:szCs w:val="28"/>
        </w:rPr>
        <w:t>от «__» ______ 2015 г. №___</w:t>
      </w:r>
    </w:p>
    <w:p w14:paraId="1D14387C" w14:textId="77777777" w:rsidR="00B17DFD" w:rsidRPr="00CE6E55" w:rsidRDefault="00B17DFD" w:rsidP="00B17DFD">
      <w:pPr>
        <w:spacing w:after="240"/>
        <w:jc w:val="center"/>
        <w:rPr>
          <w:b/>
        </w:rPr>
      </w:pPr>
    </w:p>
    <w:p w14:paraId="1D14387D" w14:textId="77777777" w:rsidR="00B17DFD" w:rsidRPr="00CE6E55" w:rsidRDefault="00B17DFD" w:rsidP="00B17DFD">
      <w:pPr>
        <w:spacing w:after="240"/>
        <w:jc w:val="center"/>
        <w:rPr>
          <w:b/>
          <w:lang w:eastAsia="ru-RU"/>
        </w:rPr>
      </w:pPr>
      <w:r w:rsidRPr="00CE6E55">
        <w:rPr>
          <w:b/>
        </w:rPr>
        <w:t xml:space="preserve">ГОСУДАРСТВЕННАЯ </w:t>
      </w:r>
      <w:r w:rsidRPr="00CE6E55">
        <w:rPr>
          <w:b/>
          <w:lang w:eastAsia="ru-RU"/>
        </w:rPr>
        <w:t>ИНФОРМАЦИОННАЯ СИСТЕМА ТОПЛИВНО-ЭНЕРГЕТИЧЕСКОГО КОМПЛЕКСА</w:t>
      </w:r>
    </w:p>
    <w:tbl>
      <w:tblPr>
        <w:tblW w:w="5000" w:type="pct"/>
        <w:tblBorders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4786"/>
      </w:tblGrid>
      <w:tr w:rsidR="00B17DFD" w:rsidRPr="00CE6E55" w14:paraId="1D143880" w14:textId="77777777" w:rsidTr="00A51CBF">
        <w:trPr>
          <w:trHeight w:val="215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14:paraId="1D14387E" w14:textId="77777777" w:rsidR="00B17DFD" w:rsidRPr="00CE6E55" w:rsidRDefault="00B17DFD" w:rsidP="00A51CBF">
            <w:pPr>
              <w:jc w:val="center"/>
              <w:rPr>
                <w:lang w:eastAsia="ru-RU"/>
              </w:rPr>
            </w:pPr>
            <w:r w:rsidRPr="00CE6E55">
              <w:rPr>
                <w:lang w:eastAsia="ru-RU"/>
              </w:rPr>
              <w:t>ПРЕДОСТАВЛЯЕТСЯ В ЭЛЕКТРОННОМ ВИДЕ</w:t>
            </w:r>
          </w:p>
          <w:p w14:paraId="1D14387F" w14:textId="77777777" w:rsidR="00B17DFD" w:rsidRPr="00CE6E55" w:rsidRDefault="00B17DFD" w:rsidP="00A51CBF">
            <w:pPr>
              <w:jc w:val="center"/>
              <w:rPr>
                <w:lang w:eastAsia="ru-RU"/>
              </w:rPr>
            </w:pPr>
            <w:r w:rsidRPr="00CE6E55">
              <w:t>В МИНИСТЕРСТВО ЭНЕРГЕТИКИ РОССИЙСКОЙ ФЕДЕРАЦИИ</w:t>
            </w:r>
          </w:p>
        </w:tc>
      </w:tr>
    </w:tbl>
    <w:p w14:paraId="1D143881" w14:textId="77777777" w:rsidR="00B17DFD" w:rsidRPr="00CE6E55" w:rsidRDefault="00B17DFD" w:rsidP="00B17DFD">
      <w:pPr>
        <w:spacing w:after="240"/>
        <w:jc w:val="center"/>
        <w:rPr>
          <w:b/>
          <w:lang w:eastAsia="ru-RU"/>
        </w:rPr>
      </w:pPr>
    </w:p>
    <w:tbl>
      <w:tblPr>
        <w:tblW w:w="5000" w:type="pct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710"/>
      </w:tblGrid>
      <w:tr w:rsidR="00B17DFD" w:rsidRPr="00CE6E55" w14:paraId="1D143883" w14:textId="77777777" w:rsidTr="00A51CBF">
        <w:trPr>
          <w:cantSplit/>
          <w:trHeight w:val="757"/>
        </w:trPr>
        <w:tc>
          <w:tcPr>
            <w:tcW w:w="5000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143882" w14:textId="77777777" w:rsidR="00B17DFD" w:rsidRPr="00CE6E55" w:rsidRDefault="00E6424E" w:rsidP="00B17DFD">
            <w:pPr>
              <w:widowControl w:val="0"/>
              <w:autoSpaceDE w:val="0"/>
              <w:autoSpaceDN w:val="0"/>
              <w:adjustRightInd w:val="0"/>
              <w:ind w:firstLine="720"/>
              <w:jc w:val="center"/>
              <w:rPr>
                <w:b/>
                <w:bCs/>
                <w:lang w:eastAsia="ru-RU"/>
              </w:rPr>
            </w:pPr>
            <w:r w:rsidRPr="00E6424E">
              <w:rPr>
                <w:b/>
                <w:bCs/>
                <w:lang w:eastAsia="ru-RU"/>
              </w:rPr>
              <w:t>Сведения о запасах нефти и газового конденсата</w:t>
            </w:r>
          </w:p>
        </w:tc>
      </w:tr>
    </w:tbl>
    <w:p w14:paraId="1D143884" w14:textId="77777777" w:rsidR="00B17DFD" w:rsidRPr="00CE6E55" w:rsidRDefault="00B17DFD" w:rsidP="00B17DFD">
      <w:pPr>
        <w:autoSpaceDE w:val="0"/>
        <w:autoSpaceDN w:val="0"/>
        <w:adjustRightInd w:val="0"/>
        <w:jc w:val="center"/>
        <w:rPr>
          <w:lang w:eastAsia="ru-RU"/>
        </w:rPr>
      </w:pPr>
    </w:p>
    <w:tbl>
      <w:tblPr>
        <w:tblW w:w="5000" w:type="pct"/>
        <w:tblLook w:val="00A0" w:firstRow="1" w:lastRow="0" w:firstColumn="1" w:lastColumn="0" w:noHBand="0" w:noVBand="0"/>
      </w:tblPr>
      <w:tblGrid>
        <w:gridCol w:w="7284"/>
        <w:gridCol w:w="7502"/>
      </w:tblGrid>
      <w:tr w:rsidR="00B17DFD" w:rsidRPr="00CE6E55" w14:paraId="1D143887" w14:textId="77777777" w:rsidTr="00A51CBF">
        <w:trPr>
          <w:trHeight w:val="603"/>
        </w:trPr>
        <w:tc>
          <w:tcPr>
            <w:tcW w:w="24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14:paraId="1D143885" w14:textId="77777777" w:rsidR="00B17DFD" w:rsidRPr="00CE6E55" w:rsidRDefault="00B17DFD" w:rsidP="00A51CBF">
            <w:pPr>
              <w:widowControl w:val="0"/>
              <w:autoSpaceDE w:val="0"/>
              <w:autoSpaceDN w:val="0"/>
              <w:adjustRightInd w:val="0"/>
              <w:ind w:firstLine="720"/>
              <w:jc w:val="center"/>
              <w:outlineLvl w:val="1"/>
              <w:rPr>
                <w:sz w:val="20"/>
                <w:szCs w:val="20"/>
                <w:lang w:eastAsia="ru-RU"/>
              </w:rPr>
            </w:pPr>
            <w:r w:rsidRPr="007F10E0">
              <w:t>Сегмент в области нефтедобывающей промышленности, нефтеперерабатывающей промышленности, нефтехимической промышленности, транспортировки по магистральным трубопроводам нефти и нефтепродуктов</w:t>
            </w:r>
          </w:p>
        </w:tc>
        <w:tc>
          <w:tcPr>
            <w:tcW w:w="2537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143886" w14:textId="77777777" w:rsidR="00B17DFD" w:rsidRPr="00CE6E55" w:rsidRDefault="00B17DFD" w:rsidP="00E6424E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 w:eastAsia="ru-RU"/>
              </w:rPr>
            </w:pPr>
            <w:r>
              <w:rPr>
                <w:lang w:eastAsia="ru-RU"/>
              </w:rPr>
              <w:t xml:space="preserve">Шифр формы: </w:t>
            </w:r>
            <w:r>
              <w:rPr>
                <w:lang w:val="en-US" w:eastAsia="ru-RU"/>
              </w:rPr>
              <w:t>1</w:t>
            </w:r>
            <w:r>
              <w:rPr>
                <w:lang w:eastAsia="ru-RU"/>
              </w:rPr>
              <w:t>.</w:t>
            </w:r>
            <w:r w:rsidR="00E6424E">
              <w:rPr>
                <w:lang w:eastAsia="ru-RU"/>
              </w:rPr>
              <w:t>38</w:t>
            </w:r>
            <w:r w:rsidRPr="00CE6E55">
              <w:rPr>
                <w:lang w:eastAsia="ru-RU"/>
              </w:rPr>
              <w:t>.</w:t>
            </w:r>
          </w:p>
        </w:tc>
      </w:tr>
    </w:tbl>
    <w:p w14:paraId="1D143888" w14:textId="77777777" w:rsidR="00B17DFD" w:rsidRPr="00CE6E55" w:rsidRDefault="00B17DFD" w:rsidP="00B17DFD">
      <w:pPr>
        <w:autoSpaceDE w:val="0"/>
        <w:autoSpaceDN w:val="0"/>
        <w:adjustRightInd w:val="0"/>
        <w:jc w:val="center"/>
        <w:rPr>
          <w:lang w:val="en-US" w:eastAsia="ru-RU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298"/>
        <w:gridCol w:w="3679"/>
        <w:gridCol w:w="3809"/>
      </w:tblGrid>
      <w:tr w:rsidR="00B17DFD" w:rsidRPr="00CE6E55" w14:paraId="1D14388C" w14:textId="77777777" w:rsidTr="00A51CBF">
        <w:trPr>
          <w:trHeight w:val="616"/>
        </w:trPr>
        <w:tc>
          <w:tcPr>
            <w:tcW w:w="2468" w:type="pct"/>
            <w:vAlign w:val="center"/>
          </w:tcPr>
          <w:p w14:paraId="1D143889" w14:textId="77777777" w:rsidR="00B17DFD" w:rsidRPr="00CE6E55" w:rsidRDefault="00B17DFD" w:rsidP="00A51CBF">
            <w:pPr>
              <w:autoSpaceDE w:val="0"/>
              <w:autoSpaceDN w:val="0"/>
              <w:adjustRightInd w:val="0"/>
              <w:jc w:val="center"/>
            </w:pPr>
            <w:r w:rsidRPr="00CE6E55">
              <w:t>Представляют:</w:t>
            </w:r>
          </w:p>
        </w:tc>
        <w:tc>
          <w:tcPr>
            <w:tcW w:w="1244" w:type="pct"/>
            <w:vAlign w:val="center"/>
          </w:tcPr>
          <w:p w14:paraId="1D14388A" w14:textId="77777777" w:rsidR="00B17DFD" w:rsidRPr="00CE6E55" w:rsidRDefault="00B17DFD" w:rsidP="00A51CBF">
            <w:pPr>
              <w:autoSpaceDE w:val="0"/>
              <w:autoSpaceDN w:val="0"/>
              <w:adjustRightInd w:val="0"/>
              <w:jc w:val="center"/>
            </w:pPr>
            <w:r w:rsidRPr="00CE6E55">
              <w:t>Сроки представления:</w:t>
            </w:r>
          </w:p>
        </w:tc>
        <w:tc>
          <w:tcPr>
            <w:tcW w:w="1288" w:type="pct"/>
            <w:vAlign w:val="center"/>
          </w:tcPr>
          <w:p w14:paraId="1D14388B" w14:textId="77777777" w:rsidR="00B17DFD" w:rsidRPr="00CE6E55" w:rsidRDefault="00B17DFD" w:rsidP="00A51CBF">
            <w:pPr>
              <w:autoSpaceDE w:val="0"/>
              <w:autoSpaceDN w:val="0"/>
              <w:adjustRightInd w:val="0"/>
              <w:jc w:val="center"/>
              <w:rPr>
                <w:bCs/>
                <w:lang w:eastAsia="ru-RU"/>
              </w:rPr>
            </w:pPr>
            <w:r w:rsidRPr="00CE6E55">
              <w:rPr>
                <w:bCs/>
                <w:lang w:eastAsia="ru-RU"/>
              </w:rPr>
              <w:t>Периодичность предоставления:</w:t>
            </w:r>
          </w:p>
        </w:tc>
      </w:tr>
      <w:tr w:rsidR="00B17DFD" w:rsidRPr="00CE6E55" w14:paraId="1D143890" w14:textId="77777777" w:rsidTr="00A51CBF">
        <w:trPr>
          <w:trHeight w:val="1048"/>
        </w:trPr>
        <w:tc>
          <w:tcPr>
            <w:tcW w:w="2468" w:type="pct"/>
            <w:vAlign w:val="center"/>
          </w:tcPr>
          <w:p w14:paraId="1D14388D" w14:textId="77777777" w:rsidR="00B17DFD" w:rsidRPr="00CE6E55" w:rsidRDefault="00E6424E" w:rsidP="00A51CBF">
            <w:pPr>
              <w:widowControl w:val="0"/>
              <w:autoSpaceDE w:val="0"/>
              <w:autoSpaceDN w:val="0"/>
              <w:adjustRightInd w:val="0"/>
            </w:pPr>
            <w:r w:rsidRPr="00E6424E">
              <w:t>организации, осуществляющие деятельность по добыче нефти и газового конденсата</w:t>
            </w:r>
          </w:p>
        </w:tc>
        <w:tc>
          <w:tcPr>
            <w:tcW w:w="1244" w:type="pct"/>
            <w:vAlign w:val="center"/>
          </w:tcPr>
          <w:p w14:paraId="1D14388E" w14:textId="0A9D2E71" w:rsidR="00B17DFD" w:rsidRPr="00E6424E" w:rsidRDefault="00293952" w:rsidP="00E6424E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Д</w:t>
            </w:r>
            <w:r w:rsidR="00B17DFD">
              <w:t xml:space="preserve">о </w:t>
            </w:r>
            <w:r w:rsidR="00E6424E">
              <w:t>1 февраля</w:t>
            </w:r>
          </w:p>
        </w:tc>
        <w:tc>
          <w:tcPr>
            <w:tcW w:w="1288" w:type="pct"/>
            <w:vAlign w:val="center"/>
          </w:tcPr>
          <w:p w14:paraId="1D14388F" w14:textId="4B0B5FDF" w:rsidR="00B17DFD" w:rsidRPr="00CE6E55" w:rsidRDefault="00293952" w:rsidP="00E6424E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Е</w:t>
            </w:r>
            <w:r w:rsidR="00B17DFD" w:rsidRPr="007F10E0">
              <w:t>же</w:t>
            </w:r>
            <w:r w:rsidR="00E6424E">
              <w:t>годно</w:t>
            </w:r>
          </w:p>
        </w:tc>
      </w:tr>
    </w:tbl>
    <w:p w14:paraId="1D143891" w14:textId="77777777" w:rsidR="00B17DFD" w:rsidRDefault="00B17DFD">
      <w:pPr>
        <w:spacing w:after="200" w:line="276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D143892" w14:textId="77777777" w:rsidR="006847AA" w:rsidRDefault="006847AA" w:rsidP="005B3503">
      <w:pPr>
        <w:pStyle w:val="NoSpacing"/>
        <w:rPr>
          <w:rFonts w:eastAsia="Calibri"/>
        </w:rPr>
      </w:pPr>
      <w:r w:rsidRPr="002B4BC8">
        <w:lastRenderedPageBreak/>
        <w:t xml:space="preserve">Раздел 1. </w:t>
      </w:r>
      <w:r w:rsidRPr="005D6775">
        <w:t>Сведения о запасах углеводородного сырья на месторождениях</w:t>
      </w:r>
    </w:p>
    <w:tbl>
      <w:tblPr>
        <w:tblW w:w="5116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60"/>
        <w:gridCol w:w="1160"/>
        <w:gridCol w:w="1054"/>
        <w:gridCol w:w="1417"/>
        <w:gridCol w:w="1057"/>
        <w:gridCol w:w="1057"/>
        <w:gridCol w:w="1057"/>
        <w:gridCol w:w="1057"/>
        <w:gridCol w:w="1056"/>
        <w:gridCol w:w="687"/>
        <w:gridCol w:w="1032"/>
        <w:gridCol w:w="6"/>
        <w:gridCol w:w="1026"/>
        <w:gridCol w:w="1035"/>
        <w:gridCol w:w="1268"/>
      </w:tblGrid>
      <w:tr w:rsidR="00BD4E2C" w:rsidRPr="005D6775" w14:paraId="1D1438A0" w14:textId="77777777" w:rsidTr="00DC02DA">
        <w:trPr>
          <w:trHeight w:val="77"/>
          <w:jc w:val="center"/>
        </w:trPr>
        <w:tc>
          <w:tcPr>
            <w:tcW w:w="383" w:type="pct"/>
            <w:vMerge w:val="restart"/>
            <w:vAlign w:val="center"/>
          </w:tcPr>
          <w:p w14:paraId="1D143893" w14:textId="77777777" w:rsidR="00BD4E2C" w:rsidRDefault="00BD4E2C" w:rsidP="00826043">
            <w:pPr>
              <w:jc w:val="center"/>
              <w:rPr>
                <w:lang w:eastAsia="ru-RU"/>
              </w:rPr>
            </w:pPr>
            <w:r w:rsidRPr="00112100">
              <w:t>Субъект РФ</w:t>
            </w:r>
          </w:p>
        </w:tc>
        <w:tc>
          <w:tcPr>
            <w:tcW w:w="383" w:type="pct"/>
            <w:vMerge w:val="restart"/>
            <w:vAlign w:val="center"/>
          </w:tcPr>
          <w:p w14:paraId="1D143894" w14:textId="77777777" w:rsidR="00BD4E2C" w:rsidRDefault="00BD4E2C" w:rsidP="00826043">
            <w:pPr>
              <w:jc w:val="center"/>
              <w:rPr>
                <w:lang w:eastAsia="ru-RU"/>
              </w:rPr>
            </w:pPr>
            <w:r w:rsidRPr="00112100">
              <w:t>Предприятие</w:t>
            </w:r>
          </w:p>
        </w:tc>
        <w:tc>
          <w:tcPr>
            <w:tcW w:w="348" w:type="pct"/>
            <w:vMerge w:val="restart"/>
            <w:vAlign w:val="center"/>
          </w:tcPr>
          <w:p w14:paraId="1D143895" w14:textId="390B221C" w:rsidR="00BD4E2C" w:rsidRDefault="00BD4E2C" w:rsidP="00826043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Месторождение</w:t>
            </w:r>
          </w:p>
        </w:tc>
        <w:tc>
          <w:tcPr>
            <w:tcW w:w="468" w:type="pct"/>
            <w:vMerge w:val="restart"/>
            <w:vAlign w:val="center"/>
          </w:tcPr>
          <w:p w14:paraId="1D143896" w14:textId="77777777" w:rsidR="00BD4E2C" w:rsidDel="00293952" w:rsidRDefault="00BD4E2C" w:rsidP="00826043">
            <w:pPr>
              <w:jc w:val="center"/>
              <w:rPr>
                <w:lang w:eastAsia="ru-RU"/>
              </w:rPr>
            </w:pPr>
            <w:r w:rsidRPr="00D92078">
              <w:t>Тип месторождения по составу углеводородных соединений</w:t>
            </w:r>
          </w:p>
        </w:tc>
        <w:tc>
          <w:tcPr>
            <w:tcW w:w="349" w:type="pct"/>
            <w:vMerge w:val="restart"/>
            <w:vAlign w:val="center"/>
          </w:tcPr>
          <w:p w14:paraId="3B536E4A" w14:textId="159702A3" w:rsidR="00BD4E2C" w:rsidRDefault="00BD4E2C" w:rsidP="00BD4E2C">
            <w:pPr>
              <w:jc w:val="center"/>
              <w:rPr>
                <w:lang w:eastAsia="ru-RU"/>
              </w:rPr>
            </w:pPr>
            <w:r w:rsidRPr="001332CF">
              <w:rPr>
                <w:lang w:eastAsia="ru-RU"/>
              </w:rPr>
              <w:t>Номер лицензии</w:t>
            </w:r>
          </w:p>
        </w:tc>
        <w:tc>
          <w:tcPr>
            <w:tcW w:w="349" w:type="pct"/>
            <w:vMerge w:val="restart"/>
            <w:vAlign w:val="center"/>
          </w:tcPr>
          <w:p w14:paraId="0ABAE6CD" w14:textId="0F19EDBC" w:rsidR="00BD4E2C" w:rsidRDefault="00BD4E2C" w:rsidP="00826043">
            <w:pPr>
              <w:jc w:val="center"/>
              <w:rPr>
                <w:lang w:eastAsia="ru-RU"/>
              </w:rPr>
            </w:pPr>
            <w:r w:rsidRPr="001332CF">
              <w:rPr>
                <w:lang w:eastAsia="ru-RU"/>
              </w:rPr>
              <w:t>Дата окончания действия лицензии</w:t>
            </w:r>
          </w:p>
        </w:tc>
        <w:tc>
          <w:tcPr>
            <w:tcW w:w="349" w:type="pct"/>
            <w:vMerge w:val="restart"/>
            <w:vAlign w:val="center"/>
          </w:tcPr>
          <w:p w14:paraId="6DA06A0C" w14:textId="2FCBDFBF" w:rsidR="00BD4E2C" w:rsidRDefault="00BD4E2C" w:rsidP="00826043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Пласт</w:t>
            </w:r>
          </w:p>
        </w:tc>
        <w:tc>
          <w:tcPr>
            <w:tcW w:w="349" w:type="pct"/>
            <w:vMerge w:val="restart"/>
            <w:vAlign w:val="center"/>
          </w:tcPr>
          <w:p w14:paraId="3E114BCA" w14:textId="6B4AE99D" w:rsidR="00BD4E2C" w:rsidRDefault="00BD4E2C" w:rsidP="00826043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Залежь</w:t>
            </w:r>
          </w:p>
        </w:tc>
        <w:tc>
          <w:tcPr>
            <w:tcW w:w="349" w:type="pct"/>
            <w:vMerge w:val="restart"/>
            <w:vAlign w:val="center"/>
          </w:tcPr>
          <w:p w14:paraId="1D143897" w14:textId="0FF964E5" w:rsidR="00BD4E2C" w:rsidRDefault="00BD4E2C" w:rsidP="00826043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Наименование углеводородного  сырья</w:t>
            </w:r>
          </w:p>
        </w:tc>
        <w:tc>
          <w:tcPr>
            <w:tcW w:w="227" w:type="pct"/>
            <w:vMerge w:val="restart"/>
            <w:vAlign w:val="center"/>
          </w:tcPr>
          <w:p w14:paraId="1D143898" w14:textId="77777777" w:rsidR="00BD4E2C" w:rsidRPr="001332CF" w:rsidRDefault="00BD4E2C" w:rsidP="00826043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Код строки</w:t>
            </w:r>
          </w:p>
        </w:tc>
        <w:tc>
          <w:tcPr>
            <w:tcW w:w="682" w:type="pct"/>
            <w:gridSpan w:val="3"/>
          </w:tcPr>
          <w:p w14:paraId="1D14389D" w14:textId="77777777" w:rsidR="00BD4E2C" w:rsidRPr="001332CF" w:rsidDel="00725A80" w:rsidRDefault="00BD4E2C" w:rsidP="00725A80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Глубина залегания, м</w:t>
            </w:r>
          </w:p>
        </w:tc>
        <w:tc>
          <w:tcPr>
            <w:tcW w:w="342" w:type="pct"/>
            <w:vMerge w:val="restart"/>
            <w:shd w:val="clear" w:color="auto" w:fill="auto"/>
            <w:vAlign w:val="center"/>
            <w:hideMark/>
          </w:tcPr>
          <w:p w14:paraId="1D14389E" w14:textId="265E5184" w:rsidR="00BD4E2C" w:rsidRPr="001332CF" w:rsidRDefault="00BD4E2C" w:rsidP="00725A80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С</w:t>
            </w:r>
            <w:r w:rsidRPr="001332CF">
              <w:rPr>
                <w:lang w:eastAsia="ru-RU"/>
              </w:rPr>
              <w:t>остояни</w:t>
            </w:r>
            <w:r>
              <w:rPr>
                <w:lang w:eastAsia="ru-RU"/>
              </w:rPr>
              <w:t>е</w:t>
            </w:r>
            <w:r w:rsidRPr="001332CF">
              <w:rPr>
                <w:lang w:eastAsia="ru-RU"/>
              </w:rPr>
              <w:t xml:space="preserve"> объекта</w:t>
            </w:r>
            <w:r>
              <w:rPr>
                <w:lang w:eastAsia="ru-RU"/>
              </w:rPr>
              <w:t xml:space="preserve"> разработки </w:t>
            </w:r>
          </w:p>
        </w:tc>
        <w:tc>
          <w:tcPr>
            <w:tcW w:w="419" w:type="pct"/>
            <w:vMerge w:val="restart"/>
            <w:shd w:val="clear" w:color="auto" w:fill="auto"/>
            <w:vAlign w:val="center"/>
            <w:hideMark/>
          </w:tcPr>
          <w:p w14:paraId="1D14389F" w14:textId="0B69FD30" w:rsidR="00BD4E2C" w:rsidRPr="001332CF" w:rsidRDefault="00BD4E2C" w:rsidP="00826043">
            <w:pPr>
              <w:jc w:val="center"/>
              <w:rPr>
                <w:lang w:eastAsia="ru-RU"/>
              </w:rPr>
            </w:pPr>
            <w:r>
              <w:t>Учётный вид</w:t>
            </w:r>
            <w:r w:rsidRPr="00E73210">
              <w:t xml:space="preserve"> запасов объекта разработки</w:t>
            </w:r>
          </w:p>
        </w:tc>
      </w:tr>
      <w:tr w:rsidR="00BD4E2C" w:rsidRPr="005D6775" w14:paraId="1D1438AF" w14:textId="77777777" w:rsidTr="00DC02DA">
        <w:trPr>
          <w:trHeight w:val="77"/>
          <w:jc w:val="center"/>
        </w:trPr>
        <w:tc>
          <w:tcPr>
            <w:tcW w:w="383" w:type="pct"/>
            <w:vMerge/>
            <w:vAlign w:val="center"/>
          </w:tcPr>
          <w:p w14:paraId="1D1438A1" w14:textId="77777777" w:rsidR="00BD4E2C" w:rsidRPr="00112100" w:rsidRDefault="00BD4E2C" w:rsidP="00826043">
            <w:pPr>
              <w:jc w:val="center"/>
            </w:pPr>
          </w:p>
        </w:tc>
        <w:tc>
          <w:tcPr>
            <w:tcW w:w="383" w:type="pct"/>
            <w:vMerge/>
            <w:vAlign w:val="center"/>
          </w:tcPr>
          <w:p w14:paraId="1D1438A2" w14:textId="77777777" w:rsidR="00BD4E2C" w:rsidRPr="00112100" w:rsidRDefault="00BD4E2C" w:rsidP="00826043">
            <w:pPr>
              <w:jc w:val="center"/>
            </w:pPr>
          </w:p>
        </w:tc>
        <w:tc>
          <w:tcPr>
            <w:tcW w:w="348" w:type="pct"/>
            <w:vMerge/>
            <w:vAlign w:val="center"/>
          </w:tcPr>
          <w:p w14:paraId="1D1438A3" w14:textId="77777777" w:rsidR="00BD4E2C" w:rsidDel="00293952" w:rsidRDefault="00BD4E2C" w:rsidP="00826043">
            <w:pPr>
              <w:jc w:val="center"/>
              <w:rPr>
                <w:lang w:eastAsia="ru-RU"/>
              </w:rPr>
            </w:pPr>
          </w:p>
        </w:tc>
        <w:tc>
          <w:tcPr>
            <w:tcW w:w="468" w:type="pct"/>
            <w:vMerge/>
          </w:tcPr>
          <w:p w14:paraId="1D1438A4" w14:textId="77777777" w:rsidR="00BD4E2C" w:rsidDel="00293952" w:rsidRDefault="00BD4E2C" w:rsidP="00826043">
            <w:pPr>
              <w:jc w:val="center"/>
              <w:rPr>
                <w:lang w:eastAsia="ru-RU"/>
              </w:rPr>
            </w:pPr>
          </w:p>
        </w:tc>
        <w:tc>
          <w:tcPr>
            <w:tcW w:w="349" w:type="pct"/>
            <w:vMerge/>
            <w:vAlign w:val="center"/>
          </w:tcPr>
          <w:p w14:paraId="6E37B304" w14:textId="071735F8" w:rsidR="00BD4E2C" w:rsidDel="00293952" w:rsidRDefault="00BD4E2C" w:rsidP="00826043">
            <w:pPr>
              <w:jc w:val="center"/>
              <w:rPr>
                <w:lang w:eastAsia="ru-RU"/>
              </w:rPr>
            </w:pPr>
          </w:p>
        </w:tc>
        <w:tc>
          <w:tcPr>
            <w:tcW w:w="349" w:type="pct"/>
            <w:vMerge/>
            <w:vAlign w:val="center"/>
          </w:tcPr>
          <w:p w14:paraId="69DB956A" w14:textId="77777777" w:rsidR="00BD4E2C" w:rsidDel="00293952" w:rsidRDefault="00BD4E2C" w:rsidP="00826043">
            <w:pPr>
              <w:jc w:val="center"/>
              <w:rPr>
                <w:lang w:eastAsia="ru-RU"/>
              </w:rPr>
            </w:pPr>
          </w:p>
        </w:tc>
        <w:tc>
          <w:tcPr>
            <w:tcW w:w="349" w:type="pct"/>
            <w:vMerge/>
            <w:vAlign w:val="center"/>
          </w:tcPr>
          <w:p w14:paraId="55B3FDB9" w14:textId="3F34F8C0" w:rsidR="00BD4E2C" w:rsidDel="00293952" w:rsidRDefault="00BD4E2C" w:rsidP="00826043">
            <w:pPr>
              <w:jc w:val="center"/>
              <w:rPr>
                <w:lang w:eastAsia="ru-RU"/>
              </w:rPr>
            </w:pPr>
          </w:p>
        </w:tc>
        <w:tc>
          <w:tcPr>
            <w:tcW w:w="349" w:type="pct"/>
            <w:vMerge/>
            <w:vAlign w:val="center"/>
          </w:tcPr>
          <w:p w14:paraId="751980B0" w14:textId="77777777" w:rsidR="00BD4E2C" w:rsidDel="00293952" w:rsidRDefault="00BD4E2C" w:rsidP="00826043">
            <w:pPr>
              <w:jc w:val="center"/>
              <w:rPr>
                <w:lang w:eastAsia="ru-RU"/>
              </w:rPr>
            </w:pPr>
          </w:p>
        </w:tc>
        <w:tc>
          <w:tcPr>
            <w:tcW w:w="349" w:type="pct"/>
            <w:vMerge/>
            <w:vAlign w:val="center"/>
          </w:tcPr>
          <w:p w14:paraId="1D1438A5" w14:textId="389560EC" w:rsidR="00BD4E2C" w:rsidDel="00293952" w:rsidRDefault="00BD4E2C" w:rsidP="00826043">
            <w:pPr>
              <w:jc w:val="center"/>
              <w:rPr>
                <w:lang w:eastAsia="ru-RU"/>
              </w:rPr>
            </w:pPr>
          </w:p>
        </w:tc>
        <w:tc>
          <w:tcPr>
            <w:tcW w:w="227" w:type="pct"/>
            <w:vMerge/>
            <w:vAlign w:val="center"/>
          </w:tcPr>
          <w:p w14:paraId="1D1438A6" w14:textId="77777777" w:rsidR="00BD4E2C" w:rsidRDefault="00BD4E2C" w:rsidP="00826043">
            <w:pPr>
              <w:jc w:val="center"/>
              <w:rPr>
                <w:lang w:eastAsia="ru-RU"/>
              </w:rPr>
            </w:pPr>
          </w:p>
        </w:tc>
        <w:tc>
          <w:tcPr>
            <w:tcW w:w="343" w:type="pct"/>
            <w:gridSpan w:val="2"/>
            <w:vAlign w:val="center"/>
          </w:tcPr>
          <w:p w14:paraId="1D1438AB" w14:textId="77777777" w:rsidR="00BD4E2C" w:rsidRDefault="00BD4E2C" w:rsidP="00960C57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Минимальная</w:t>
            </w:r>
          </w:p>
        </w:tc>
        <w:tc>
          <w:tcPr>
            <w:tcW w:w="339" w:type="pct"/>
            <w:vAlign w:val="center"/>
          </w:tcPr>
          <w:p w14:paraId="1D1438AC" w14:textId="77777777" w:rsidR="00BD4E2C" w:rsidRPr="001332CF" w:rsidDel="00725A80" w:rsidRDefault="00BD4E2C" w:rsidP="00960C57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Максимальная</w:t>
            </w:r>
          </w:p>
        </w:tc>
        <w:tc>
          <w:tcPr>
            <w:tcW w:w="342" w:type="pct"/>
            <w:vMerge/>
            <w:shd w:val="clear" w:color="auto" w:fill="auto"/>
            <w:vAlign w:val="center"/>
          </w:tcPr>
          <w:p w14:paraId="1D1438AD" w14:textId="77777777" w:rsidR="00BD4E2C" w:rsidRPr="001332CF" w:rsidDel="00725A80" w:rsidRDefault="00BD4E2C" w:rsidP="00725A80">
            <w:pPr>
              <w:jc w:val="center"/>
              <w:rPr>
                <w:lang w:eastAsia="ru-RU"/>
              </w:rPr>
            </w:pPr>
          </w:p>
        </w:tc>
        <w:tc>
          <w:tcPr>
            <w:tcW w:w="419" w:type="pct"/>
            <w:vMerge/>
            <w:shd w:val="clear" w:color="auto" w:fill="auto"/>
            <w:vAlign w:val="center"/>
          </w:tcPr>
          <w:p w14:paraId="1D1438AE" w14:textId="77777777" w:rsidR="00BD4E2C" w:rsidRDefault="00BD4E2C" w:rsidP="00826043">
            <w:pPr>
              <w:jc w:val="center"/>
            </w:pPr>
          </w:p>
        </w:tc>
      </w:tr>
      <w:tr w:rsidR="00BD4E2C" w:rsidRPr="008B3AC9" w14:paraId="1D1438BE" w14:textId="77777777" w:rsidTr="00DC02DA">
        <w:trPr>
          <w:trHeight w:val="77"/>
          <w:jc w:val="center"/>
        </w:trPr>
        <w:tc>
          <w:tcPr>
            <w:tcW w:w="383" w:type="pct"/>
            <w:vMerge/>
            <w:vAlign w:val="center"/>
          </w:tcPr>
          <w:p w14:paraId="1D1438B0" w14:textId="77777777" w:rsidR="00BD4E2C" w:rsidRPr="001332CF" w:rsidRDefault="00BD4E2C" w:rsidP="00826043">
            <w:pPr>
              <w:jc w:val="center"/>
              <w:rPr>
                <w:lang w:eastAsia="ru-RU"/>
              </w:rPr>
            </w:pPr>
          </w:p>
        </w:tc>
        <w:tc>
          <w:tcPr>
            <w:tcW w:w="383" w:type="pct"/>
            <w:vMerge/>
            <w:vAlign w:val="center"/>
          </w:tcPr>
          <w:p w14:paraId="1D1438B1" w14:textId="77777777" w:rsidR="00BD4E2C" w:rsidRPr="001332CF" w:rsidRDefault="00BD4E2C" w:rsidP="00826043">
            <w:pPr>
              <w:jc w:val="center"/>
              <w:rPr>
                <w:lang w:eastAsia="ru-RU"/>
              </w:rPr>
            </w:pPr>
          </w:p>
        </w:tc>
        <w:tc>
          <w:tcPr>
            <w:tcW w:w="348" w:type="pct"/>
            <w:vMerge/>
          </w:tcPr>
          <w:p w14:paraId="1D1438B2" w14:textId="77777777" w:rsidR="00BD4E2C" w:rsidRPr="001332CF" w:rsidRDefault="00BD4E2C" w:rsidP="00826043">
            <w:pPr>
              <w:jc w:val="center"/>
              <w:rPr>
                <w:lang w:eastAsia="ru-RU"/>
              </w:rPr>
            </w:pPr>
          </w:p>
        </w:tc>
        <w:tc>
          <w:tcPr>
            <w:tcW w:w="468" w:type="pct"/>
            <w:vMerge/>
          </w:tcPr>
          <w:p w14:paraId="1D1438B3" w14:textId="77777777" w:rsidR="00BD4E2C" w:rsidRPr="001332CF" w:rsidRDefault="00BD4E2C" w:rsidP="00826043">
            <w:pPr>
              <w:jc w:val="center"/>
              <w:rPr>
                <w:lang w:eastAsia="ru-RU"/>
              </w:rPr>
            </w:pPr>
          </w:p>
        </w:tc>
        <w:tc>
          <w:tcPr>
            <w:tcW w:w="349" w:type="pct"/>
            <w:vMerge/>
            <w:vAlign w:val="center"/>
          </w:tcPr>
          <w:p w14:paraId="20FA8D0E" w14:textId="54043452" w:rsidR="00BD4E2C" w:rsidRPr="001332CF" w:rsidRDefault="00BD4E2C" w:rsidP="00826043">
            <w:pPr>
              <w:jc w:val="center"/>
              <w:rPr>
                <w:lang w:eastAsia="ru-RU"/>
              </w:rPr>
            </w:pPr>
          </w:p>
        </w:tc>
        <w:tc>
          <w:tcPr>
            <w:tcW w:w="349" w:type="pct"/>
            <w:vMerge/>
            <w:vAlign w:val="center"/>
          </w:tcPr>
          <w:p w14:paraId="47020A5B" w14:textId="5D4CDF7C" w:rsidR="00BD4E2C" w:rsidRPr="001332CF" w:rsidRDefault="00BD4E2C" w:rsidP="00826043">
            <w:pPr>
              <w:jc w:val="center"/>
              <w:rPr>
                <w:lang w:eastAsia="ru-RU"/>
              </w:rPr>
            </w:pPr>
          </w:p>
        </w:tc>
        <w:tc>
          <w:tcPr>
            <w:tcW w:w="349" w:type="pct"/>
            <w:vMerge/>
            <w:vAlign w:val="center"/>
          </w:tcPr>
          <w:p w14:paraId="156D7385" w14:textId="27FFF22E" w:rsidR="00BD4E2C" w:rsidRPr="001332CF" w:rsidRDefault="00BD4E2C" w:rsidP="00826043">
            <w:pPr>
              <w:jc w:val="center"/>
              <w:rPr>
                <w:lang w:eastAsia="ru-RU"/>
              </w:rPr>
            </w:pPr>
          </w:p>
        </w:tc>
        <w:tc>
          <w:tcPr>
            <w:tcW w:w="349" w:type="pct"/>
            <w:vMerge/>
            <w:vAlign w:val="center"/>
          </w:tcPr>
          <w:p w14:paraId="22F5747C" w14:textId="3D8D9820" w:rsidR="00BD4E2C" w:rsidRPr="001332CF" w:rsidRDefault="00BD4E2C" w:rsidP="00826043">
            <w:pPr>
              <w:jc w:val="center"/>
              <w:rPr>
                <w:lang w:eastAsia="ru-RU"/>
              </w:rPr>
            </w:pPr>
          </w:p>
        </w:tc>
        <w:tc>
          <w:tcPr>
            <w:tcW w:w="349" w:type="pct"/>
            <w:vMerge/>
          </w:tcPr>
          <w:p w14:paraId="1D1438B4" w14:textId="6E6AE203" w:rsidR="00BD4E2C" w:rsidRPr="001332CF" w:rsidRDefault="00BD4E2C" w:rsidP="00826043">
            <w:pPr>
              <w:jc w:val="center"/>
              <w:rPr>
                <w:lang w:eastAsia="ru-RU"/>
              </w:rPr>
            </w:pPr>
          </w:p>
        </w:tc>
        <w:tc>
          <w:tcPr>
            <w:tcW w:w="227" w:type="pct"/>
            <w:vMerge/>
          </w:tcPr>
          <w:p w14:paraId="1D1438B5" w14:textId="77777777" w:rsidR="00BD4E2C" w:rsidRDefault="00BD4E2C" w:rsidP="00826043">
            <w:pPr>
              <w:jc w:val="center"/>
              <w:rPr>
                <w:lang w:eastAsia="ru-RU"/>
              </w:rPr>
            </w:pPr>
          </w:p>
        </w:tc>
        <w:tc>
          <w:tcPr>
            <w:tcW w:w="341" w:type="pct"/>
            <w:vAlign w:val="center"/>
          </w:tcPr>
          <w:p w14:paraId="1D1438BA" w14:textId="355A6A84" w:rsidR="00BD4E2C" w:rsidRDefault="00BD4E2C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1</w:t>
            </w:r>
          </w:p>
        </w:tc>
        <w:tc>
          <w:tcPr>
            <w:tcW w:w="341" w:type="pct"/>
            <w:gridSpan w:val="2"/>
            <w:vAlign w:val="center"/>
          </w:tcPr>
          <w:p w14:paraId="1D1438BB" w14:textId="68B514E1" w:rsidR="00BD4E2C" w:rsidRDefault="00BD4E2C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2</w:t>
            </w:r>
          </w:p>
        </w:tc>
        <w:tc>
          <w:tcPr>
            <w:tcW w:w="342" w:type="pct"/>
            <w:shd w:val="clear" w:color="auto" w:fill="auto"/>
            <w:vAlign w:val="center"/>
            <w:hideMark/>
          </w:tcPr>
          <w:p w14:paraId="1D1438BC" w14:textId="05EEEE28" w:rsidR="00BD4E2C" w:rsidRPr="001332CF" w:rsidRDefault="00BD4E2C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3</w:t>
            </w:r>
          </w:p>
        </w:tc>
        <w:tc>
          <w:tcPr>
            <w:tcW w:w="419" w:type="pct"/>
            <w:shd w:val="clear" w:color="auto" w:fill="auto"/>
            <w:noWrap/>
            <w:vAlign w:val="center"/>
            <w:hideMark/>
          </w:tcPr>
          <w:p w14:paraId="1D1438BD" w14:textId="3A333605" w:rsidR="00BD4E2C" w:rsidRPr="001332CF" w:rsidRDefault="00BD4E2C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4</w:t>
            </w:r>
          </w:p>
        </w:tc>
      </w:tr>
      <w:tr w:rsidR="00BD4E2C" w:rsidRPr="008B3AC9" w14:paraId="1D1438CD" w14:textId="77777777" w:rsidTr="00AB3D75">
        <w:trPr>
          <w:trHeight w:val="77"/>
          <w:jc w:val="center"/>
        </w:trPr>
        <w:tc>
          <w:tcPr>
            <w:tcW w:w="383" w:type="pct"/>
          </w:tcPr>
          <w:p w14:paraId="1D1438BF" w14:textId="77777777" w:rsidR="00BD4E2C" w:rsidRDefault="00BD4E2C" w:rsidP="00826043">
            <w:pPr>
              <w:jc w:val="center"/>
              <w:rPr>
                <w:lang w:eastAsia="ru-RU"/>
              </w:rPr>
            </w:pPr>
          </w:p>
        </w:tc>
        <w:tc>
          <w:tcPr>
            <w:tcW w:w="383" w:type="pct"/>
          </w:tcPr>
          <w:p w14:paraId="1D1438C0" w14:textId="77777777" w:rsidR="00BD4E2C" w:rsidRDefault="00BD4E2C" w:rsidP="00826043">
            <w:pPr>
              <w:jc w:val="center"/>
              <w:rPr>
                <w:lang w:eastAsia="ru-RU"/>
              </w:rPr>
            </w:pPr>
          </w:p>
        </w:tc>
        <w:tc>
          <w:tcPr>
            <w:tcW w:w="348" w:type="pct"/>
          </w:tcPr>
          <w:p w14:paraId="1D1438C1" w14:textId="77777777" w:rsidR="00BD4E2C" w:rsidRDefault="00BD4E2C" w:rsidP="00826043">
            <w:pPr>
              <w:jc w:val="center"/>
              <w:rPr>
                <w:lang w:eastAsia="ru-RU"/>
              </w:rPr>
            </w:pPr>
          </w:p>
        </w:tc>
        <w:tc>
          <w:tcPr>
            <w:tcW w:w="468" w:type="pct"/>
          </w:tcPr>
          <w:p w14:paraId="1D1438C2" w14:textId="77777777" w:rsidR="00BD4E2C" w:rsidRDefault="00BD4E2C" w:rsidP="00826043">
            <w:pPr>
              <w:jc w:val="center"/>
              <w:rPr>
                <w:lang w:eastAsia="ru-RU"/>
              </w:rPr>
            </w:pPr>
          </w:p>
        </w:tc>
        <w:tc>
          <w:tcPr>
            <w:tcW w:w="349" w:type="pct"/>
            <w:vAlign w:val="center"/>
          </w:tcPr>
          <w:p w14:paraId="1C90B3F1" w14:textId="77777777" w:rsidR="00BD4E2C" w:rsidRDefault="00BD4E2C" w:rsidP="00826043">
            <w:pPr>
              <w:jc w:val="center"/>
              <w:rPr>
                <w:lang w:eastAsia="ru-RU"/>
              </w:rPr>
            </w:pPr>
          </w:p>
        </w:tc>
        <w:tc>
          <w:tcPr>
            <w:tcW w:w="349" w:type="pct"/>
            <w:vAlign w:val="center"/>
          </w:tcPr>
          <w:p w14:paraId="7653E463" w14:textId="77777777" w:rsidR="00BD4E2C" w:rsidRDefault="00BD4E2C" w:rsidP="00826043">
            <w:pPr>
              <w:jc w:val="center"/>
              <w:rPr>
                <w:lang w:eastAsia="ru-RU"/>
              </w:rPr>
            </w:pPr>
          </w:p>
        </w:tc>
        <w:tc>
          <w:tcPr>
            <w:tcW w:w="349" w:type="pct"/>
          </w:tcPr>
          <w:p w14:paraId="503F3A34" w14:textId="34542EB5" w:rsidR="00BD4E2C" w:rsidRDefault="00BD4E2C" w:rsidP="00826043">
            <w:pPr>
              <w:jc w:val="center"/>
              <w:rPr>
                <w:lang w:eastAsia="ru-RU"/>
              </w:rPr>
            </w:pPr>
          </w:p>
        </w:tc>
        <w:tc>
          <w:tcPr>
            <w:tcW w:w="349" w:type="pct"/>
            <w:vAlign w:val="center"/>
          </w:tcPr>
          <w:p w14:paraId="24A8BF33" w14:textId="77777777" w:rsidR="00BD4E2C" w:rsidRDefault="00BD4E2C" w:rsidP="00826043">
            <w:pPr>
              <w:jc w:val="center"/>
              <w:rPr>
                <w:lang w:eastAsia="ru-RU"/>
              </w:rPr>
            </w:pPr>
          </w:p>
        </w:tc>
        <w:tc>
          <w:tcPr>
            <w:tcW w:w="349" w:type="pct"/>
          </w:tcPr>
          <w:p w14:paraId="1D1438C3" w14:textId="3D82713E" w:rsidR="00BD4E2C" w:rsidRDefault="00BD4E2C" w:rsidP="00826043">
            <w:pPr>
              <w:jc w:val="center"/>
              <w:rPr>
                <w:lang w:eastAsia="ru-RU"/>
              </w:rPr>
            </w:pPr>
          </w:p>
        </w:tc>
        <w:tc>
          <w:tcPr>
            <w:tcW w:w="227" w:type="pct"/>
          </w:tcPr>
          <w:p w14:paraId="1D1438C4" w14:textId="77777777" w:rsidR="00BD4E2C" w:rsidRPr="001332CF" w:rsidRDefault="00BD4E2C" w:rsidP="00826043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001</w:t>
            </w:r>
          </w:p>
        </w:tc>
        <w:tc>
          <w:tcPr>
            <w:tcW w:w="341" w:type="pct"/>
          </w:tcPr>
          <w:p w14:paraId="1D1438C9" w14:textId="77777777" w:rsidR="00BD4E2C" w:rsidRPr="001332CF" w:rsidRDefault="00BD4E2C" w:rsidP="00826043">
            <w:pPr>
              <w:jc w:val="center"/>
              <w:rPr>
                <w:lang w:eastAsia="ru-RU"/>
              </w:rPr>
            </w:pPr>
          </w:p>
        </w:tc>
        <w:tc>
          <w:tcPr>
            <w:tcW w:w="341" w:type="pct"/>
            <w:gridSpan w:val="2"/>
          </w:tcPr>
          <w:p w14:paraId="1D1438CA" w14:textId="77777777" w:rsidR="00BD4E2C" w:rsidRPr="001332CF" w:rsidRDefault="00BD4E2C" w:rsidP="00826043">
            <w:pPr>
              <w:jc w:val="center"/>
              <w:rPr>
                <w:lang w:eastAsia="ru-RU"/>
              </w:rPr>
            </w:pPr>
          </w:p>
        </w:tc>
        <w:tc>
          <w:tcPr>
            <w:tcW w:w="342" w:type="pct"/>
            <w:shd w:val="clear" w:color="auto" w:fill="auto"/>
            <w:noWrap/>
            <w:vAlign w:val="center"/>
            <w:hideMark/>
          </w:tcPr>
          <w:p w14:paraId="1D1438CB" w14:textId="77777777" w:rsidR="00BD4E2C" w:rsidRPr="001332CF" w:rsidRDefault="00BD4E2C" w:rsidP="00826043">
            <w:pPr>
              <w:jc w:val="center"/>
              <w:rPr>
                <w:lang w:eastAsia="ru-RU"/>
              </w:rPr>
            </w:pPr>
          </w:p>
        </w:tc>
        <w:tc>
          <w:tcPr>
            <w:tcW w:w="419" w:type="pct"/>
            <w:shd w:val="clear" w:color="auto" w:fill="auto"/>
            <w:noWrap/>
            <w:vAlign w:val="center"/>
            <w:hideMark/>
          </w:tcPr>
          <w:p w14:paraId="1D1438CC" w14:textId="77777777" w:rsidR="00BD4E2C" w:rsidRPr="001332CF" w:rsidRDefault="00BD4E2C" w:rsidP="00826043">
            <w:pPr>
              <w:jc w:val="center"/>
              <w:rPr>
                <w:lang w:eastAsia="ru-RU"/>
              </w:rPr>
            </w:pPr>
          </w:p>
        </w:tc>
      </w:tr>
      <w:tr w:rsidR="00BD4E2C" w:rsidRPr="008B3AC9" w14:paraId="1D1438DC" w14:textId="77777777" w:rsidTr="00AB3D75">
        <w:trPr>
          <w:trHeight w:val="77"/>
          <w:jc w:val="center"/>
        </w:trPr>
        <w:tc>
          <w:tcPr>
            <w:tcW w:w="383" w:type="pct"/>
          </w:tcPr>
          <w:p w14:paraId="1D1438CE" w14:textId="77777777" w:rsidR="00BD4E2C" w:rsidRDefault="00BD4E2C" w:rsidP="00826043">
            <w:pPr>
              <w:jc w:val="center"/>
              <w:rPr>
                <w:lang w:eastAsia="ru-RU"/>
              </w:rPr>
            </w:pPr>
          </w:p>
        </w:tc>
        <w:tc>
          <w:tcPr>
            <w:tcW w:w="383" w:type="pct"/>
          </w:tcPr>
          <w:p w14:paraId="1D1438CF" w14:textId="77777777" w:rsidR="00BD4E2C" w:rsidRDefault="00BD4E2C" w:rsidP="00826043">
            <w:pPr>
              <w:jc w:val="center"/>
              <w:rPr>
                <w:lang w:eastAsia="ru-RU"/>
              </w:rPr>
            </w:pPr>
          </w:p>
        </w:tc>
        <w:tc>
          <w:tcPr>
            <w:tcW w:w="348" w:type="pct"/>
          </w:tcPr>
          <w:p w14:paraId="1D1438D0" w14:textId="77777777" w:rsidR="00BD4E2C" w:rsidRDefault="00BD4E2C" w:rsidP="00826043">
            <w:pPr>
              <w:jc w:val="center"/>
              <w:rPr>
                <w:lang w:eastAsia="ru-RU"/>
              </w:rPr>
            </w:pPr>
          </w:p>
        </w:tc>
        <w:tc>
          <w:tcPr>
            <w:tcW w:w="468" w:type="pct"/>
          </w:tcPr>
          <w:p w14:paraId="1D1438D1" w14:textId="77777777" w:rsidR="00BD4E2C" w:rsidRDefault="00BD4E2C" w:rsidP="00826043">
            <w:pPr>
              <w:jc w:val="center"/>
              <w:rPr>
                <w:lang w:eastAsia="ru-RU"/>
              </w:rPr>
            </w:pPr>
          </w:p>
        </w:tc>
        <w:tc>
          <w:tcPr>
            <w:tcW w:w="349" w:type="pct"/>
            <w:vAlign w:val="center"/>
          </w:tcPr>
          <w:p w14:paraId="07C19568" w14:textId="77777777" w:rsidR="00BD4E2C" w:rsidRDefault="00BD4E2C" w:rsidP="00826043">
            <w:pPr>
              <w:jc w:val="center"/>
              <w:rPr>
                <w:lang w:eastAsia="ru-RU"/>
              </w:rPr>
            </w:pPr>
          </w:p>
        </w:tc>
        <w:tc>
          <w:tcPr>
            <w:tcW w:w="349" w:type="pct"/>
            <w:vAlign w:val="center"/>
          </w:tcPr>
          <w:p w14:paraId="288D7D11" w14:textId="77777777" w:rsidR="00BD4E2C" w:rsidRDefault="00BD4E2C" w:rsidP="00826043">
            <w:pPr>
              <w:jc w:val="center"/>
              <w:rPr>
                <w:lang w:eastAsia="ru-RU"/>
              </w:rPr>
            </w:pPr>
          </w:p>
        </w:tc>
        <w:tc>
          <w:tcPr>
            <w:tcW w:w="349" w:type="pct"/>
          </w:tcPr>
          <w:p w14:paraId="56CDD258" w14:textId="0B6DA0E1" w:rsidR="00BD4E2C" w:rsidRDefault="00BD4E2C" w:rsidP="00826043">
            <w:pPr>
              <w:jc w:val="center"/>
              <w:rPr>
                <w:lang w:eastAsia="ru-RU"/>
              </w:rPr>
            </w:pPr>
          </w:p>
        </w:tc>
        <w:tc>
          <w:tcPr>
            <w:tcW w:w="349" w:type="pct"/>
            <w:vAlign w:val="center"/>
          </w:tcPr>
          <w:p w14:paraId="310B4C51" w14:textId="77777777" w:rsidR="00BD4E2C" w:rsidRDefault="00BD4E2C" w:rsidP="00826043">
            <w:pPr>
              <w:jc w:val="center"/>
              <w:rPr>
                <w:lang w:eastAsia="ru-RU"/>
              </w:rPr>
            </w:pPr>
          </w:p>
        </w:tc>
        <w:tc>
          <w:tcPr>
            <w:tcW w:w="349" w:type="pct"/>
          </w:tcPr>
          <w:p w14:paraId="1D1438D2" w14:textId="78BBC6FD" w:rsidR="00BD4E2C" w:rsidRDefault="00BD4E2C" w:rsidP="00826043">
            <w:pPr>
              <w:jc w:val="center"/>
              <w:rPr>
                <w:lang w:eastAsia="ru-RU"/>
              </w:rPr>
            </w:pPr>
          </w:p>
        </w:tc>
        <w:tc>
          <w:tcPr>
            <w:tcW w:w="227" w:type="pct"/>
          </w:tcPr>
          <w:p w14:paraId="1D1438D3" w14:textId="77777777" w:rsidR="00BD4E2C" w:rsidRPr="001332CF" w:rsidRDefault="00BD4E2C" w:rsidP="00826043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002</w:t>
            </w:r>
          </w:p>
        </w:tc>
        <w:tc>
          <w:tcPr>
            <w:tcW w:w="341" w:type="pct"/>
          </w:tcPr>
          <w:p w14:paraId="1D1438D8" w14:textId="77777777" w:rsidR="00BD4E2C" w:rsidRPr="001332CF" w:rsidRDefault="00BD4E2C" w:rsidP="00826043">
            <w:pPr>
              <w:jc w:val="center"/>
              <w:rPr>
                <w:lang w:eastAsia="ru-RU"/>
              </w:rPr>
            </w:pPr>
          </w:p>
        </w:tc>
        <w:tc>
          <w:tcPr>
            <w:tcW w:w="341" w:type="pct"/>
            <w:gridSpan w:val="2"/>
          </w:tcPr>
          <w:p w14:paraId="1D1438D9" w14:textId="77777777" w:rsidR="00BD4E2C" w:rsidRPr="001332CF" w:rsidRDefault="00BD4E2C" w:rsidP="00826043">
            <w:pPr>
              <w:jc w:val="center"/>
              <w:rPr>
                <w:lang w:eastAsia="ru-RU"/>
              </w:rPr>
            </w:pPr>
          </w:p>
        </w:tc>
        <w:tc>
          <w:tcPr>
            <w:tcW w:w="342" w:type="pct"/>
            <w:shd w:val="clear" w:color="auto" w:fill="auto"/>
            <w:vAlign w:val="center"/>
            <w:hideMark/>
          </w:tcPr>
          <w:p w14:paraId="1D1438DA" w14:textId="77777777" w:rsidR="00BD4E2C" w:rsidRPr="001332CF" w:rsidRDefault="00BD4E2C" w:rsidP="00826043">
            <w:pPr>
              <w:jc w:val="center"/>
              <w:rPr>
                <w:lang w:eastAsia="ru-RU"/>
              </w:rPr>
            </w:pPr>
          </w:p>
        </w:tc>
        <w:tc>
          <w:tcPr>
            <w:tcW w:w="419" w:type="pct"/>
            <w:shd w:val="clear" w:color="auto" w:fill="auto"/>
            <w:vAlign w:val="center"/>
            <w:hideMark/>
          </w:tcPr>
          <w:p w14:paraId="1D1438DB" w14:textId="77777777" w:rsidR="00BD4E2C" w:rsidRPr="001332CF" w:rsidRDefault="00BD4E2C" w:rsidP="00826043">
            <w:pPr>
              <w:jc w:val="center"/>
              <w:rPr>
                <w:lang w:eastAsia="ru-RU"/>
              </w:rPr>
            </w:pPr>
          </w:p>
        </w:tc>
      </w:tr>
      <w:tr w:rsidR="00BD4E2C" w:rsidRPr="008B3AC9" w14:paraId="1D1438EB" w14:textId="77777777" w:rsidTr="00AB3D75">
        <w:trPr>
          <w:trHeight w:val="77"/>
          <w:jc w:val="center"/>
        </w:trPr>
        <w:tc>
          <w:tcPr>
            <w:tcW w:w="383" w:type="pct"/>
          </w:tcPr>
          <w:p w14:paraId="1D1438DD" w14:textId="77777777" w:rsidR="00BD4E2C" w:rsidRDefault="00BD4E2C" w:rsidP="00826043">
            <w:pPr>
              <w:jc w:val="center"/>
              <w:rPr>
                <w:lang w:eastAsia="ru-RU"/>
              </w:rPr>
            </w:pPr>
          </w:p>
        </w:tc>
        <w:tc>
          <w:tcPr>
            <w:tcW w:w="383" w:type="pct"/>
          </w:tcPr>
          <w:p w14:paraId="1D1438DE" w14:textId="77777777" w:rsidR="00BD4E2C" w:rsidRDefault="00BD4E2C" w:rsidP="00826043">
            <w:pPr>
              <w:jc w:val="center"/>
              <w:rPr>
                <w:lang w:eastAsia="ru-RU"/>
              </w:rPr>
            </w:pPr>
          </w:p>
        </w:tc>
        <w:tc>
          <w:tcPr>
            <w:tcW w:w="348" w:type="pct"/>
          </w:tcPr>
          <w:p w14:paraId="1D1438DF" w14:textId="77777777" w:rsidR="00BD4E2C" w:rsidRDefault="00BD4E2C" w:rsidP="00826043">
            <w:pPr>
              <w:jc w:val="center"/>
              <w:rPr>
                <w:lang w:eastAsia="ru-RU"/>
              </w:rPr>
            </w:pPr>
          </w:p>
        </w:tc>
        <w:tc>
          <w:tcPr>
            <w:tcW w:w="468" w:type="pct"/>
          </w:tcPr>
          <w:p w14:paraId="1D1438E0" w14:textId="77777777" w:rsidR="00BD4E2C" w:rsidRDefault="00BD4E2C" w:rsidP="00826043">
            <w:pPr>
              <w:jc w:val="center"/>
              <w:rPr>
                <w:lang w:eastAsia="ru-RU"/>
              </w:rPr>
            </w:pPr>
          </w:p>
        </w:tc>
        <w:tc>
          <w:tcPr>
            <w:tcW w:w="349" w:type="pct"/>
            <w:vAlign w:val="center"/>
          </w:tcPr>
          <w:p w14:paraId="44978740" w14:textId="77777777" w:rsidR="00BD4E2C" w:rsidRDefault="00BD4E2C" w:rsidP="00826043">
            <w:pPr>
              <w:jc w:val="center"/>
              <w:rPr>
                <w:lang w:eastAsia="ru-RU"/>
              </w:rPr>
            </w:pPr>
          </w:p>
        </w:tc>
        <w:tc>
          <w:tcPr>
            <w:tcW w:w="349" w:type="pct"/>
            <w:vAlign w:val="center"/>
          </w:tcPr>
          <w:p w14:paraId="042C81CA" w14:textId="77777777" w:rsidR="00BD4E2C" w:rsidRDefault="00BD4E2C" w:rsidP="00826043">
            <w:pPr>
              <w:jc w:val="center"/>
              <w:rPr>
                <w:lang w:eastAsia="ru-RU"/>
              </w:rPr>
            </w:pPr>
          </w:p>
        </w:tc>
        <w:tc>
          <w:tcPr>
            <w:tcW w:w="349" w:type="pct"/>
          </w:tcPr>
          <w:p w14:paraId="3388D056" w14:textId="5703B730" w:rsidR="00BD4E2C" w:rsidRDefault="00BD4E2C" w:rsidP="00826043">
            <w:pPr>
              <w:jc w:val="center"/>
              <w:rPr>
                <w:lang w:eastAsia="ru-RU"/>
              </w:rPr>
            </w:pPr>
          </w:p>
        </w:tc>
        <w:tc>
          <w:tcPr>
            <w:tcW w:w="349" w:type="pct"/>
            <w:vAlign w:val="center"/>
          </w:tcPr>
          <w:p w14:paraId="22AD425E" w14:textId="77777777" w:rsidR="00BD4E2C" w:rsidRDefault="00BD4E2C" w:rsidP="00826043">
            <w:pPr>
              <w:jc w:val="center"/>
              <w:rPr>
                <w:lang w:eastAsia="ru-RU"/>
              </w:rPr>
            </w:pPr>
          </w:p>
        </w:tc>
        <w:tc>
          <w:tcPr>
            <w:tcW w:w="349" w:type="pct"/>
          </w:tcPr>
          <w:p w14:paraId="1D1438E1" w14:textId="197B8ACE" w:rsidR="00BD4E2C" w:rsidRDefault="00BD4E2C" w:rsidP="00826043">
            <w:pPr>
              <w:jc w:val="center"/>
              <w:rPr>
                <w:lang w:eastAsia="ru-RU"/>
              </w:rPr>
            </w:pPr>
          </w:p>
        </w:tc>
        <w:tc>
          <w:tcPr>
            <w:tcW w:w="227" w:type="pct"/>
          </w:tcPr>
          <w:p w14:paraId="1D1438E2" w14:textId="77777777" w:rsidR="00BD4E2C" w:rsidRPr="001332CF" w:rsidRDefault="00BD4E2C" w:rsidP="00826043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003</w:t>
            </w:r>
          </w:p>
        </w:tc>
        <w:tc>
          <w:tcPr>
            <w:tcW w:w="341" w:type="pct"/>
          </w:tcPr>
          <w:p w14:paraId="1D1438E7" w14:textId="77777777" w:rsidR="00BD4E2C" w:rsidRPr="001332CF" w:rsidRDefault="00BD4E2C" w:rsidP="00826043">
            <w:pPr>
              <w:jc w:val="center"/>
              <w:rPr>
                <w:lang w:eastAsia="ru-RU"/>
              </w:rPr>
            </w:pPr>
          </w:p>
        </w:tc>
        <w:tc>
          <w:tcPr>
            <w:tcW w:w="341" w:type="pct"/>
            <w:gridSpan w:val="2"/>
          </w:tcPr>
          <w:p w14:paraId="1D1438E8" w14:textId="77777777" w:rsidR="00BD4E2C" w:rsidRPr="001332CF" w:rsidRDefault="00BD4E2C" w:rsidP="00826043">
            <w:pPr>
              <w:jc w:val="center"/>
              <w:rPr>
                <w:lang w:eastAsia="ru-RU"/>
              </w:rPr>
            </w:pPr>
          </w:p>
        </w:tc>
        <w:tc>
          <w:tcPr>
            <w:tcW w:w="342" w:type="pct"/>
            <w:shd w:val="clear" w:color="auto" w:fill="auto"/>
            <w:noWrap/>
            <w:vAlign w:val="center"/>
            <w:hideMark/>
          </w:tcPr>
          <w:p w14:paraId="1D1438E9" w14:textId="77777777" w:rsidR="00BD4E2C" w:rsidRPr="001332CF" w:rsidRDefault="00BD4E2C" w:rsidP="00826043">
            <w:pPr>
              <w:jc w:val="center"/>
              <w:rPr>
                <w:lang w:eastAsia="ru-RU"/>
              </w:rPr>
            </w:pPr>
          </w:p>
        </w:tc>
        <w:tc>
          <w:tcPr>
            <w:tcW w:w="419" w:type="pct"/>
            <w:shd w:val="clear" w:color="auto" w:fill="auto"/>
            <w:noWrap/>
            <w:vAlign w:val="center"/>
            <w:hideMark/>
          </w:tcPr>
          <w:p w14:paraId="1D1438EA" w14:textId="77777777" w:rsidR="00BD4E2C" w:rsidRPr="001332CF" w:rsidRDefault="00BD4E2C" w:rsidP="00826043">
            <w:pPr>
              <w:jc w:val="center"/>
              <w:rPr>
                <w:lang w:eastAsia="ru-RU"/>
              </w:rPr>
            </w:pPr>
          </w:p>
        </w:tc>
      </w:tr>
    </w:tbl>
    <w:p w14:paraId="1D1438EC" w14:textId="77777777" w:rsidR="006847AA" w:rsidRDefault="006847AA" w:rsidP="006847AA">
      <w:pPr>
        <w:tabs>
          <w:tab w:val="left" w:pos="4504"/>
        </w:tabs>
        <w:spacing w:after="200" w:line="276" w:lineRule="auto"/>
      </w:pPr>
    </w:p>
    <w:p w14:paraId="1D1438ED" w14:textId="5F2A04AA" w:rsidR="006847AA" w:rsidRDefault="006847AA" w:rsidP="005B3503">
      <w:pPr>
        <w:tabs>
          <w:tab w:val="left" w:pos="4504"/>
        </w:tabs>
      </w:pPr>
      <w:r>
        <w:t xml:space="preserve">Раздел 1. </w:t>
      </w:r>
      <w:r w:rsidRPr="005D6775">
        <w:t>Сведения о запасах углеводородного сырья на месторождениях</w:t>
      </w:r>
      <w:r>
        <w:t xml:space="preserve"> (продолжение)</w:t>
      </w:r>
      <w:r w:rsidR="00BD4E2C">
        <w:t xml:space="preserve">    </w:t>
      </w:r>
    </w:p>
    <w:tbl>
      <w:tblPr>
        <w:tblW w:w="5231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66"/>
        <w:gridCol w:w="666"/>
        <w:gridCol w:w="666"/>
        <w:gridCol w:w="1461"/>
        <w:gridCol w:w="715"/>
        <w:gridCol w:w="715"/>
        <w:gridCol w:w="715"/>
        <w:gridCol w:w="1002"/>
        <w:gridCol w:w="755"/>
        <w:gridCol w:w="507"/>
        <w:gridCol w:w="507"/>
        <w:gridCol w:w="507"/>
        <w:gridCol w:w="541"/>
        <w:gridCol w:w="476"/>
        <w:gridCol w:w="507"/>
        <w:gridCol w:w="507"/>
        <w:gridCol w:w="594"/>
        <w:gridCol w:w="495"/>
        <w:gridCol w:w="458"/>
        <w:gridCol w:w="532"/>
        <w:gridCol w:w="498"/>
        <w:gridCol w:w="464"/>
        <w:gridCol w:w="507"/>
        <w:gridCol w:w="507"/>
        <w:gridCol w:w="501"/>
        <w:tblGridChange w:id="0">
          <w:tblGrid>
            <w:gridCol w:w="666"/>
            <w:gridCol w:w="666"/>
            <w:gridCol w:w="666"/>
            <w:gridCol w:w="1461"/>
            <w:gridCol w:w="715"/>
            <w:gridCol w:w="715"/>
            <w:gridCol w:w="715"/>
            <w:gridCol w:w="1002"/>
            <w:gridCol w:w="755"/>
            <w:gridCol w:w="507"/>
            <w:gridCol w:w="507"/>
            <w:gridCol w:w="507"/>
            <w:gridCol w:w="541"/>
            <w:gridCol w:w="476"/>
            <w:gridCol w:w="507"/>
            <w:gridCol w:w="507"/>
            <w:gridCol w:w="594"/>
            <w:gridCol w:w="495"/>
            <w:gridCol w:w="495"/>
            <w:gridCol w:w="495"/>
            <w:gridCol w:w="498"/>
            <w:gridCol w:w="464"/>
            <w:gridCol w:w="507"/>
            <w:gridCol w:w="507"/>
            <w:gridCol w:w="501"/>
          </w:tblGrid>
        </w:tblGridChange>
      </w:tblGrid>
      <w:tr w:rsidR="009B5294" w:rsidRPr="005D6775" w14:paraId="1D1438F7" w14:textId="77777777" w:rsidTr="009B5294">
        <w:trPr>
          <w:trHeight w:val="77"/>
          <w:jc w:val="center"/>
        </w:trPr>
        <w:tc>
          <w:tcPr>
            <w:tcW w:w="215" w:type="pct"/>
            <w:vMerge w:val="restart"/>
            <w:vAlign w:val="center"/>
          </w:tcPr>
          <w:p w14:paraId="1D1438EE" w14:textId="77777777" w:rsidR="009B5294" w:rsidRDefault="009B5294" w:rsidP="009B5294">
            <w:pPr>
              <w:jc w:val="center"/>
              <w:rPr>
                <w:lang w:eastAsia="ru-RU"/>
              </w:rPr>
            </w:pPr>
            <w:r w:rsidRPr="00112100">
              <w:t>Субъект РФ</w:t>
            </w:r>
          </w:p>
        </w:tc>
        <w:tc>
          <w:tcPr>
            <w:tcW w:w="215" w:type="pct"/>
            <w:vMerge w:val="restart"/>
            <w:vAlign w:val="center"/>
          </w:tcPr>
          <w:p w14:paraId="1D1438EF" w14:textId="77777777" w:rsidR="009B5294" w:rsidRDefault="009B5294" w:rsidP="009B5294">
            <w:pPr>
              <w:jc w:val="center"/>
              <w:rPr>
                <w:lang w:eastAsia="ru-RU"/>
              </w:rPr>
            </w:pPr>
            <w:r w:rsidRPr="00112100">
              <w:t>Предприятие</w:t>
            </w:r>
          </w:p>
        </w:tc>
        <w:tc>
          <w:tcPr>
            <w:tcW w:w="215" w:type="pct"/>
            <w:vMerge w:val="restart"/>
            <w:vAlign w:val="center"/>
          </w:tcPr>
          <w:p w14:paraId="1D1438F0" w14:textId="7336A62D" w:rsidR="009B5294" w:rsidRDefault="009B5294" w:rsidP="009B5294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Месторождение</w:t>
            </w:r>
          </w:p>
        </w:tc>
        <w:tc>
          <w:tcPr>
            <w:tcW w:w="472" w:type="pct"/>
            <w:vMerge w:val="restart"/>
            <w:vAlign w:val="center"/>
          </w:tcPr>
          <w:p w14:paraId="5430EB08" w14:textId="769C5B37" w:rsidR="009B5294" w:rsidRPr="001332CF" w:rsidRDefault="009B5294" w:rsidP="009B5294">
            <w:pPr>
              <w:jc w:val="center"/>
              <w:rPr>
                <w:lang w:eastAsia="ru-RU"/>
              </w:rPr>
            </w:pPr>
            <w:ins w:id="1" w:author="Anna Antikol" w:date="2015-09-02T16:50:00Z">
              <w:r w:rsidRPr="00D92078">
                <w:t>Тип месторождения по составу углеводородных соединений</w:t>
              </w:r>
            </w:ins>
          </w:p>
        </w:tc>
        <w:tc>
          <w:tcPr>
            <w:tcW w:w="231" w:type="pct"/>
            <w:vMerge w:val="restart"/>
            <w:vAlign w:val="center"/>
          </w:tcPr>
          <w:p w14:paraId="184D4E42" w14:textId="1D43FC40" w:rsidR="009B5294" w:rsidRDefault="009B5294" w:rsidP="009B5294">
            <w:pPr>
              <w:jc w:val="center"/>
              <w:rPr>
                <w:lang w:eastAsia="ru-RU"/>
              </w:rPr>
            </w:pPr>
            <w:r w:rsidRPr="001332CF">
              <w:rPr>
                <w:lang w:eastAsia="ru-RU"/>
              </w:rPr>
              <w:t>Номер лицензии</w:t>
            </w:r>
          </w:p>
        </w:tc>
        <w:tc>
          <w:tcPr>
            <w:tcW w:w="231" w:type="pct"/>
            <w:vMerge w:val="restart"/>
            <w:vAlign w:val="center"/>
          </w:tcPr>
          <w:p w14:paraId="68C00B32" w14:textId="29E29A16" w:rsidR="009B5294" w:rsidRDefault="009B5294" w:rsidP="009B5294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Пласт</w:t>
            </w:r>
          </w:p>
        </w:tc>
        <w:tc>
          <w:tcPr>
            <w:tcW w:w="231" w:type="pct"/>
            <w:vMerge w:val="restart"/>
            <w:vAlign w:val="center"/>
          </w:tcPr>
          <w:p w14:paraId="2A7A7979" w14:textId="753DF9A2" w:rsidR="009B5294" w:rsidRDefault="009B5294" w:rsidP="009B5294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Залежь</w:t>
            </w:r>
          </w:p>
        </w:tc>
        <w:tc>
          <w:tcPr>
            <w:tcW w:w="324" w:type="pct"/>
            <w:vMerge w:val="restart"/>
            <w:vAlign w:val="center"/>
          </w:tcPr>
          <w:p w14:paraId="1F90F5F4" w14:textId="21A59937" w:rsidR="009B5294" w:rsidRDefault="009B5294" w:rsidP="009B5294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Наименование углеводородного  сырья</w:t>
            </w:r>
          </w:p>
        </w:tc>
        <w:tc>
          <w:tcPr>
            <w:tcW w:w="244" w:type="pct"/>
            <w:vMerge w:val="restart"/>
            <w:vAlign w:val="center"/>
          </w:tcPr>
          <w:p w14:paraId="1D1438F2" w14:textId="6D16D25C" w:rsidR="009B5294" w:rsidRPr="001332CF" w:rsidRDefault="009B5294" w:rsidP="009B5294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Код строки</w:t>
            </w:r>
          </w:p>
        </w:tc>
        <w:tc>
          <w:tcPr>
            <w:tcW w:w="666" w:type="pct"/>
            <w:gridSpan w:val="4"/>
            <w:vAlign w:val="center"/>
          </w:tcPr>
          <w:p w14:paraId="1D1438F3" w14:textId="0551ED7F" w:rsidR="009B5294" w:rsidRPr="001332CF" w:rsidRDefault="009B5294" w:rsidP="009B5294">
            <w:pPr>
              <w:jc w:val="center"/>
              <w:rPr>
                <w:lang w:eastAsia="ru-RU"/>
              </w:rPr>
            </w:pPr>
            <w:r w:rsidRPr="001332CF">
              <w:rPr>
                <w:lang w:eastAsia="ru-RU"/>
              </w:rPr>
              <w:t>Начальные геологические запасы</w:t>
            </w:r>
            <w:r>
              <w:rPr>
                <w:lang w:eastAsia="ru-RU"/>
              </w:rPr>
              <w:t>, т (тыс. куб. м)</w:t>
            </w:r>
          </w:p>
        </w:tc>
        <w:tc>
          <w:tcPr>
            <w:tcW w:w="674" w:type="pct"/>
            <w:gridSpan w:val="4"/>
            <w:vAlign w:val="center"/>
          </w:tcPr>
          <w:p w14:paraId="1D1438F4" w14:textId="3310C242" w:rsidR="009B5294" w:rsidRPr="001332CF" w:rsidRDefault="009B5294" w:rsidP="009B5294">
            <w:pPr>
              <w:jc w:val="center"/>
              <w:rPr>
                <w:lang w:eastAsia="ru-RU"/>
              </w:rPr>
            </w:pPr>
            <w:r w:rsidRPr="001332CF">
              <w:rPr>
                <w:lang w:eastAsia="ru-RU"/>
              </w:rPr>
              <w:t>Начальные извлекаемые запасы</w:t>
            </w:r>
            <w:r>
              <w:rPr>
                <w:lang w:eastAsia="ru-RU"/>
              </w:rPr>
              <w:t>, т (тыс. куб. м)</w:t>
            </w:r>
          </w:p>
        </w:tc>
        <w:tc>
          <w:tcPr>
            <w:tcW w:w="641" w:type="pct"/>
            <w:gridSpan w:val="4"/>
            <w:vAlign w:val="center"/>
          </w:tcPr>
          <w:p w14:paraId="1D1438F5" w14:textId="77777777" w:rsidR="009B5294" w:rsidRPr="001332CF" w:rsidRDefault="009B5294" w:rsidP="009B5294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 xml:space="preserve">Текущие </w:t>
            </w:r>
            <w:r w:rsidRPr="001332CF">
              <w:rPr>
                <w:lang w:eastAsia="ru-RU"/>
              </w:rPr>
              <w:t>геологические запасы</w:t>
            </w:r>
            <w:r>
              <w:rPr>
                <w:lang w:eastAsia="ru-RU"/>
              </w:rPr>
              <w:t>, т (тыс. куб. м)</w:t>
            </w:r>
          </w:p>
        </w:tc>
        <w:tc>
          <w:tcPr>
            <w:tcW w:w="640" w:type="pct"/>
            <w:gridSpan w:val="4"/>
            <w:vAlign w:val="center"/>
          </w:tcPr>
          <w:p w14:paraId="1D1438F6" w14:textId="24F91C65" w:rsidR="009B5294" w:rsidRPr="001332CF" w:rsidRDefault="009B5294" w:rsidP="009B5294">
            <w:pPr>
              <w:jc w:val="center"/>
              <w:rPr>
                <w:lang w:eastAsia="ru-RU"/>
              </w:rPr>
            </w:pPr>
            <w:r w:rsidRPr="001332CF">
              <w:rPr>
                <w:lang w:eastAsia="ru-RU"/>
              </w:rPr>
              <w:t>Текущие извлекаемые запасы</w:t>
            </w:r>
            <w:r>
              <w:rPr>
                <w:lang w:eastAsia="ru-RU"/>
              </w:rPr>
              <w:t>, т (тыс. куб. м)</w:t>
            </w:r>
          </w:p>
        </w:tc>
      </w:tr>
      <w:tr w:rsidR="009B5294" w:rsidRPr="005D6775" w14:paraId="1D14390D" w14:textId="77777777" w:rsidTr="009B5294">
        <w:tblPrEx>
          <w:tblW w:w="5231" w:type="pct"/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PrExChange w:id="2" w:author="Anna Antikol" w:date="2015-09-02T16:53:00Z">
            <w:tblPrEx>
              <w:tblW w:w="5231" w:type="pct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</w:tblPrEx>
          </w:tblPrExChange>
        </w:tblPrEx>
        <w:trPr>
          <w:trHeight w:val="77"/>
          <w:jc w:val="center"/>
          <w:trPrChange w:id="3" w:author="Anna Antikol" w:date="2015-09-02T16:53:00Z">
            <w:trPr>
              <w:trHeight w:val="77"/>
              <w:jc w:val="center"/>
            </w:trPr>
          </w:trPrChange>
        </w:trPr>
        <w:tc>
          <w:tcPr>
            <w:tcW w:w="215" w:type="pct"/>
            <w:vMerge/>
            <w:tcPrChange w:id="4" w:author="Anna Antikol" w:date="2015-09-02T16:53:00Z">
              <w:tcPr>
                <w:tcW w:w="215" w:type="pct"/>
                <w:vMerge/>
              </w:tcPr>
            </w:tcPrChange>
          </w:tcPr>
          <w:p w14:paraId="1D1438F8" w14:textId="77777777" w:rsidR="009B5294" w:rsidRPr="001332CF" w:rsidRDefault="009B5294" w:rsidP="009B5294">
            <w:pPr>
              <w:jc w:val="center"/>
              <w:rPr>
                <w:lang w:eastAsia="ru-RU"/>
              </w:rPr>
            </w:pPr>
          </w:p>
        </w:tc>
        <w:tc>
          <w:tcPr>
            <w:tcW w:w="215" w:type="pct"/>
            <w:vMerge/>
            <w:tcPrChange w:id="5" w:author="Anna Antikol" w:date="2015-09-02T16:53:00Z">
              <w:tcPr>
                <w:tcW w:w="215" w:type="pct"/>
                <w:vMerge/>
              </w:tcPr>
            </w:tcPrChange>
          </w:tcPr>
          <w:p w14:paraId="1D1438F9" w14:textId="77777777" w:rsidR="009B5294" w:rsidRPr="001332CF" w:rsidRDefault="009B5294" w:rsidP="009B5294">
            <w:pPr>
              <w:jc w:val="center"/>
              <w:rPr>
                <w:lang w:eastAsia="ru-RU"/>
              </w:rPr>
            </w:pPr>
          </w:p>
        </w:tc>
        <w:tc>
          <w:tcPr>
            <w:tcW w:w="215" w:type="pct"/>
            <w:vMerge/>
            <w:tcPrChange w:id="6" w:author="Anna Antikol" w:date="2015-09-02T16:53:00Z">
              <w:tcPr>
                <w:tcW w:w="215" w:type="pct"/>
                <w:vMerge/>
              </w:tcPr>
            </w:tcPrChange>
          </w:tcPr>
          <w:p w14:paraId="1D1438FA" w14:textId="77777777" w:rsidR="009B5294" w:rsidRPr="001332CF" w:rsidRDefault="009B5294" w:rsidP="009B5294">
            <w:pPr>
              <w:jc w:val="center"/>
              <w:rPr>
                <w:lang w:eastAsia="ru-RU"/>
              </w:rPr>
            </w:pPr>
          </w:p>
        </w:tc>
        <w:tc>
          <w:tcPr>
            <w:tcW w:w="472" w:type="pct"/>
            <w:vMerge/>
            <w:tcPrChange w:id="7" w:author="Anna Antikol" w:date="2015-09-02T16:53:00Z">
              <w:tcPr>
                <w:tcW w:w="472" w:type="pct"/>
                <w:vMerge/>
              </w:tcPr>
            </w:tcPrChange>
          </w:tcPr>
          <w:p w14:paraId="12048F49" w14:textId="77777777" w:rsidR="009B5294" w:rsidRPr="001332CF" w:rsidRDefault="009B5294" w:rsidP="009B5294">
            <w:pPr>
              <w:jc w:val="center"/>
              <w:rPr>
                <w:ins w:id="8" w:author="Anna Antikol" w:date="2015-09-02T16:46:00Z"/>
                <w:lang w:eastAsia="ru-RU"/>
              </w:rPr>
            </w:pPr>
          </w:p>
        </w:tc>
        <w:tc>
          <w:tcPr>
            <w:tcW w:w="231" w:type="pct"/>
            <w:vMerge/>
            <w:tcPrChange w:id="9" w:author="Anna Antikol" w:date="2015-09-02T16:53:00Z">
              <w:tcPr>
                <w:tcW w:w="231" w:type="pct"/>
                <w:vMerge/>
              </w:tcPr>
            </w:tcPrChange>
          </w:tcPr>
          <w:p w14:paraId="1763DF5E" w14:textId="73B56C31" w:rsidR="009B5294" w:rsidRPr="001332CF" w:rsidRDefault="009B5294" w:rsidP="009B5294">
            <w:pPr>
              <w:jc w:val="center"/>
              <w:rPr>
                <w:lang w:eastAsia="ru-RU"/>
              </w:rPr>
            </w:pPr>
          </w:p>
        </w:tc>
        <w:tc>
          <w:tcPr>
            <w:tcW w:w="231" w:type="pct"/>
            <w:vMerge/>
            <w:vAlign w:val="center"/>
            <w:tcPrChange w:id="10" w:author="Anna Antikol" w:date="2015-09-02T16:53:00Z">
              <w:tcPr>
                <w:tcW w:w="231" w:type="pct"/>
                <w:vMerge/>
                <w:vAlign w:val="center"/>
              </w:tcPr>
            </w:tcPrChange>
          </w:tcPr>
          <w:p w14:paraId="6D7CD3E4" w14:textId="77777777" w:rsidR="009B5294" w:rsidRPr="001332CF" w:rsidRDefault="009B5294" w:rsidP="009B5294">
            <w:pPr>
              <w:jc w:val="center"/>
              <w:rPr>
                <w:lang w:eastAsia="ru-RU"/>
              </w:rPr>
            </w:pPr>
          </w:p>
        </w:tc>
        <w:tc>
          <w:tcPr>
            <w:tcW w:w="231" w:type="pct"/>
            <w:vMerge/>
            <w:vAlign w:val="center"/>
            <w:tcPrChange w:id="11" w:author="Anna Antikol" w:date="2015-09-02T16:53:00Z">
              <w:tcPr>
                <w:tcW w:w="231" w:type="pct"/>
                <w:vMerge/>
                <w:vAlign w:val="center"/>
              </w:tcPr>
            </w:tcPrChange>
          </w:tcPr>
          <w:p w14:paraId="68D9BB40" w14:textId="77777777" w:rsidR="009B5294" w:rsidRPr="001332CF" w:rsidRDefault="009B5294" w:rsidP="009B5294">
            <w:pPr>
              <w:jc w:val="center"/>
              <w:rPr>
                <w:lang w:eastAsia="ru-RU"/>
              </w:rPr>
            </w:pPr>
          </w:p>
        </w:tc>
        <w:tc>
          <w:tcPr>
            <w:tcW w:w="324" w:type="pct"/>
            <w:vMerge/>
            <w:tcPrChange w:id="12" w:author="Anna Antikol" w:date="2015-09-02T16:53:00Z">
              <w:tcPr>
                <w:tcW w:w="324" w:type="pct"/>
                <w:vMerge/>
              </w:tcPr>
            </w:tcPrChange>
          </w:tcPr>
          <w:p w14:paraId="69B128AA" w14:textId="77777777" w:rsidR="009B5294" w:rsidRPr="001332CF" w:rsidRDefault="009B5294" w:rsidP="009B5294">
            <w:pPr>
              <w:jc w:val="center"/>
              <w:rPr>
                <w:lang w:eastAsia="ru-RU"/>
              </w:rPr>
            </w:pPr>
          </w:p>
        </w:tc>
        <w:tc>
          <w:tcPr>
            <w:tcW w:w="244" w:type="pct"/>
            <w:vMerge/>
            <w:tcPrChange w:id="13" w:author="Anna Antikol" w:date="2015-09-02T16:53:00Z">
              <w:tcPr>
                <w:tcW w:w="244" w:type="pct"/>
                <w:vMerge/>
              </w:tcPr>
            </w:tcPrChange>
          </w:tcPr>
          <w:p w14:paraId="1D1438FC" w14:textId="17386616" w:rsidR="009B5294" w:rsidRPr="001332CF" w:rsidRDefault="009B5294" w:rsidP="009B5294">
            <w:pPr>
              <w:jc w:val="center"/>
              <w:rPr>
                <w:lang w:eastAsia="ru-RU"/>
              </w:rPr>
            </w:pPr>
          </w:p>
        </w:tc>
        <w:tc>
          <w:tcPr>
            <w:tcW w:w="164" w:type="pct"/>
            <w:vAlign w:val="center"/>
            <w:tcPrChange w:id="14" w:author="Anna Antikol" w:date="2015-09-02T16:53:00Z">
              <w:tcPr>
                <w:tcW w:w="164" w:type="pct"/>
                <w:vAlign w:val="center"/>
              </w:tcPr>
            </w:tcPrChange>
          </w:tcPr>
          <w:p w14:paraId="1D1438FD" w14:textId="77777777" w:rsidR="009B5294" w:rsidRPr="001332CF" w:rsidRDefault="009B5294" w:rsidP="009B5294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А</w:t>
            </w:r>
          </w:p>
        </w:tc>
        <w:tc>
          <w:tcPr>
            <w:tcW w:w="164" w:type="pct"/>
            <w:vAlign w:val="center"/>
            <w:tcPrChange w:id="15" w:author="Anna Antikol" w:date="2015-09-02T16:53:00Z">
              <w:tcPr>
                <w:tcW w:w="164" w:type="pct"/>
                <w:vAlign w:val="center"/>
              </w:tcPr>
            </w:tcPrChange>
          </w:tcPr>
          <w:p w14:paraId="1D1438FE" w14:textId="77777777" w:rsidR="009B5294" w:rsidRPr="001332CF" w:rsidRDefault="009B5294" w:rsidP="009B5294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В</w:t>
            </w:r>
          </w:p>
        </w:tc>
        <w:tc>
          <w:tcPr>
            <w:tcW w:w="164" w:type="pct"/>
            <w:shd w:val="clear" w:color="auto" w:fill="auto"/>
            <w:vAlign w:val="center"/>
            <w:hideMark/>
            <w:tcPrChange w:id="16" w:author="Anna Antikol" w:date="2015-09-02T16:53:00Z">
              <w:tcPr>
                <w:tcW w:w="164" w:type="pct"/>
                <w:shd w:val="clear" w:color="auto" w:fill="auto"/>
                <w:vAlign w:val="center"/>
                <w:hideMark/>
              </w:tcPr>
            </w:tcPrChange>
          </w:tcPr>
          <w:p w14:paraId="1D1438FF" w14:textId="03C30DEF" w:rsidR="009B5294" w:rsidRPr="001332CF" w:rsidRDefault="009B5294" w:rsidP="009B5294">
            <w:pPr>
              <w:jc w:val="center"/>
              <w:rPr>
                <w:lang w:eastAsia="ru-RU"/>
              </w:rPr>
            </w:pPr>
            <w:r w:rsidRPr="001332CF">
              <w:rPr>
                <w:lang w:eastAsia="ru-RU"/>
              </w:rPr>
              <w:t>C1</w:t>
            </w:r>
          </w:p>
        </w:tc>
        <w:tc>
          <w:tcPr>
            <w:tcW w:w="175" w:type="pct"/>
            <w:shd w:val="clear" w:color="auto" w:fill="auto"/>
            <w:noWrap/>
            <w:vAlign w:val="center"/>
            <w:hideMark/>
            <w:tcPrChange w:id="17" w:author="Anna Antikol" w:date="2015-09-02T16:53:00Z">
              <w:tcPr>
                <w:tcW w:w="175" w:type="pct"/>
                <w:shd w:val="clear" w:color="auto" w:fill="auto"/>
                <w:noWrap/>
                <w:vAlign w:val="center"/>
                <w:hideMark/>
              </w:tcPr>
            </w:tcPrChange>
          </w:tcPr>
          <w:p w14:paraId="1D143900" w14:textId="77777777" w:rsidR="009B5294" w:rsidRPr="001332CF" w:rsidRDefault="009B5294" w:rsidP="009B5294">
            <w:pPr>
              <w:jc w:val="center"/>
              <w:rPr>
                <w:lang w:eastAsia="ru-RU"/>
              </w:rPr>
            </w:pPr>
            <w:r w:rsidRPr="001332CF">
              <w:rPr>
                <w:lang w:eastAsia="ru-RU"/>
              </w:rPr>
              <w:t>C2</w:t>
            </w:r>
          </w:p>
        </w:tc>
        <w:tc>
          <w:tcPr>
            <w:tcW w:w="154" w:type="pct"/>
            <w:vAlign w:val="center"/>
            <w:tcPrChange w:id="18" w:author="Anna Antikol" w:date="2015-09-02T16:53:00Z">
              <w:tcPr>
                <w:tcW w:w="154" w:type="pct"/>
                <w:vAlign w:val="center"/>
              </w:tcPr>
            </w:tcPrChange>
          </w:tcPr>
          <w:p w14:paraId="1D143901" w14:textId="77777777" w:rsidR="009B5294" w:rsidRPr="001332CF" w:rsidRDefault="009B5294" w:rsidP="009B5294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А</w:t>
            </w:r>
          </w:p>
        </w:tc>
        <w:tc>
          <w:tcPr>
            <w:tcW w:w="164" w:type="pct"/>
            <w:vAlign w:val="center"/>
            <w:tcPrChange w:id="19" w:author="Anna Antikol" w:date="2015-09-02T16:53:00Z">
              <w:tcPr>
                <w:tcW w:w="164" w:type="pct"/>
                <w:vAlign w:val="center"/>
              </w:tcPr>
            </w:tcPrChange>
          </w:tcPr>
          <w:p w14:paraId="1D143902" w14:textId="77777777" w:rsidR="009B5294" w:rsidRPr="001332CF" w:rsidRDefault="009B5294" w:rsidP="009B5294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В</w:t>
            </w:r>
          </w:p>
        </w:tc>
        <w:tc>
          <w:tcPr>
            <w:tcW w:w="164" w:type="pct"/>
            <w:shd w:val="clear" w:color="auto" w:fill="auto"/>
            <w:vAlign w:val="center"/>
            <w:hideMark/>
            <w:tcPrChange w:id="20" w:author="Anna Antikol" w:date="2015-09-02T16:53:00Z">
              <w:tcPr>
                <w:tcW w:w="164" w:type="pct"/>
                <w:shd w:val="clear" w:color="auto" w:fill="auto"/>
                <w:vAlign w:val="center"/>
                <w:hideMark/>
              </w:tcPr>
            </w:tcPrChange>
          </w:tcPr>
          <w:p w14:paraId="1D143903" w14:textId="6CFA48FD" w:rsidR="009B5294" w:rsidRPr="001332CF" w:rsidRDefault="009B5294" w:rsidP="009B5294">
            <w:pPr>
              <w:jc w:val="center"/>
              <w:rPr>
                <w:lang w:eastAsia="ru-RU"/>
              </w:rPr>
            </w:pPr>
            <w:r w:rsidRPr="001332CF">
              <w:rPr>
                <w:lang w:eastAsia="ru-RU"/>
              </w:rPr>
              <w:t>C1</w:t>
            </w:r>
          </w:p>
        </w:tc>
        <w:tc>
          <w:tcPr>
            <w:tcW w:w="192" w:type="pct"/>
            <w:shd w:val="clear" w:color="auto" w:fill="auto"/>
            <w:noWrap/>
            <w:vAlign w:val="center"/>
            <w:hideMark/>
            <w:tcPrChange w:id="21" w:author="Anna Antikol" w:date="2015-09-02T16:53:00Z">
              <w:tcPr>
                <w:tcW w:w="192" w:type="pct"/>
                <w:shd w:val="clear" w:color="auto" w:fill="auto"/>
                <w:noWrap/>
                <w:vAlign w:val="center"/>
                <w:hideMark/>
              </w:tcPr>
            </w:tcPrChange>
          </w:tcPr>
          <w:p w14:paraId="1D143904" w14:textId="77777777" w:rsidR="009B5294" w:rsidRPr="001332CF" w:rsidRDefault="009B5294" w:rsidP="009B5294">
            <w:pPr>
              <w:jc w:val="center"/>
              <w:rPr>
                <w:lang w:eastAsia="ru-RU"/>
              </w:rPr>
            </w:pPr>
            <w:r w:rsidRPr="001332CF">
              <w:rPr>
                <w:lang w:eastAsia="ru-RU"/>
              </w:rPr>
              <w:t>C2</w:t>
            </w:r>
          </w:p>
        </w:tc>
        <w:tc>
          <w:tcPr>
            <w:tcW w:w="160" w:type="pct"/>
            <w:vAlign w:val="center"/>
            <w:tcPrChange w:id="22" w:author="Anna Antikol" w:date="2015-09-02T16:53:00Z">
              <w:tcPr>
                <w:tcW w:w="160" w:type="pct"/>
                <w:vAlign w:val="center"/>
              </w:tcPr>
            </w:tcPrChange>
          </w:tcPr>
          <w:p w14:paraId="1D143905" w14:textId="77777777" w:rsidR="009B5294" w:rsidRPr="001332CF" w:rsidRDefault="009B5294" w:rsidP="009B5294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А</w:t>
            </w:r>
          </w:p>
        </w:tc>
        <w:tc>
          <w:tcPr>
            <w:tcW w:w="148" w:type="pct"/>
            <w:vAlign w:val="center"/>
            <w:tcPrChange w:id="23" w:author="Anna Antikol" w:date="2015-09-02T16:53:00Z">
              <w:tcPr>
                <w:tcW w:w="160" w:type="pct"/>
                <w:vAlign w:val="center"/>
              </w:tcPr>
            </w:tcPrChange>
          </w:tcPr>
          <w:p w14:paraId="1D143906" w14:textId="77777777" w:rsidR="009B5294" w:rsidRPr="001332CF" w:rsidRDefault="009B5294" w:rsidP="009B5294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В</w:t>
            </w:r>
          </w:p>
        </w:tc>
        <w:tc>
          <w:tcPr>
            <w:tcW w:w="172" w:type="pct"/>
            <w:vAlign w:val="center"/>
            <w:tcPrChange w:id="24" w:author="Anna Antikol" w:date="2015-09-02T16:53:00Z">
              <w:tcPr>
                <w:tcW w:w="160" w:type="pct"/>
                <w:vAlign w:val="center"/>
              </w:tcPr>
            </w:tcPrChange>
          </w:tcPr>
          <w:p w14:paraId="1D143907" w14:textId="77777777" w:rsidR="009B5294" w:rsidRPr="001332CF" w:rsidRDefault="009B5294" w:rsidP="009B5294">
            <w:pPr>
              <w:jc w:val="center"/>
              <w:rPr>
                <w:lang w:eastAsia="ru-RU"/>
              </w:rPr>
            </w:pPr>
            <w:r w:rsidRPr="001332CF">
              <w:rPr>
                <w:lang w:eastAsia="ru-RU"/>
              </w:rPr>
              <w:t>C1</w:t>
            </w:r>
          </w:p>
        </w:tc>
        <w:tc>
          <w:tcPr>
            <w:tcW w:w="161" w:type="pct"/>
            <w:vAlign w:val="center"/>
            <w:tcPrChange w:id="25" w:author="Anna Antikol" w:date="2015-09-02T16:53:00Z">
              <w:tcPr>
                <w:tcW w:w="160" w:type="pct"/>
                <w:vAlign w:val="center"/>
              </w:tcPr>
            </w:tcPrChange>
          </w:tcPr>
          <w:p w14:paraId="1D143908" w14:textId="77777777" w:rsidR="009B5294" w:rsidRPr="001332CF" w:rsidRDefault="009B5294" w:rsidP="009B5294">
            <w:pPr>
              <w:jc w:val="center"/>
              <w:rPr>
                <w:lang w:eastAsia="ru-RU"/>
              </w:rPr>
            </w:pPr>
            <w:r w:rsidRPr="001332CF">
              <w:rPr>
                <w:lang w:eastAsia="ru-RU"/>
              </w:rPr>
              <w:t>C2</w:t>
            </w:r>
          </w:p>
        </w:tc>
        <w:tc>
          <w:tcPr>
            <w:tcW w:w="150" w:type="pct"/>
            <w:vAlign w:val="center"/>
            <w:tcPrChange w:id="26" w:author="Anna Antikol" w:date="2015-09-02T16:53:00Z">
              <w:tcPr>
                <w:tcW w:w="150" w:type="pct"/>
                <w:vAlign w:val="center"/>
              </w:tcPr>
            </w:tcPrChange>
          </w:tcPr>
          <w:p w14:paraId="1D143909" w14:textId="77777777" w:rsidR="009B5294" w:rsidRPr="001332CF" w:rsidRDefault="009B5294" w:rsidP="009B5294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А</w:t>
            </w:r>
          </w:p>
        </w:tc>
        <w:tc>
          <w:tcPr>
            <w:tcW w:w="164" w:type="pct"/>
            <w:vAlign w:val="center"/>
            <w:tcPrChange w:id="27" w:author="Anna Antikol" w:date="2015-09-02T16:53:00Z">
              <w:tcPr>
                <w:tcW w:w="164" w:type="pct"/>
                <w:vAlign w:val="center"/>
              </w:tcPr>
            </w:tcPrChange>
          </w:tcPr>
          <w:p w14:paraId="1D14390A" w14:textId="77777777" w:rsidR="009B5294" w:rsidRPr="001332CF" w:rsidRDefault="009B5294" w:rsidP="009B5294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В</w:t>
            </w:r>
          </w:p>
        </w:tc>
        <w:tc>
          <w:tcPr>
            <w:tcW w:w="164" w:type="pct"/>
            <w:shd w:val="clear" w:color="auto" w:fill="auto"/>
            <w:vAlign w:val="center"/>
            <w:hideMark/>
            <w:tcPrChange w:id="28" w:author="Anna Antikol" w:date="2015-09-02T16:53:00Z">
              <w:tcPr>
                <w:tcW w:w="164" w:type="pct"/>
                <w:shd w:val="clear" w:color="auto" w:fill="auto"/>
                <w:vAlign w:val="center"/>
                <w:hideMark/>
              </w:tcPr>
            </w:tcPrChange>
          </w:tcPr>
          <w:p w14:paraId="1D14390B" w14:textId="58CEF078" w:rsidR="009B5294" w:rsidRPr="001332CF" w:rsidRDefault="009B5294" w:rsidP="009B5294">
            <w:pPr>
              <w:jc w:val="center"/>
              <w:rPr>
                <w:lang w:eastAsia="ru-RU"/>
              </w:rPr>
            </w:pPr>
            <w:r w:rsidRPr="001332CF">
              <w:rPr>
                <w:lang w:eastAsia="ru-RU"/>
              </w:rPr>
              <w:t>C1</w:t>
            </w:r>
          </w:p>
        </w:tc>
        <w:tc>
          <w:tcPr>
            <w:tcW w:w="162" w:type="pct"/>
            <w:shd w:val="clear" w:color="auto" w:fill="auto"/>
            <w:noWrap/>
            <w:vAlign w:val="center"/>
            <w:hideMark/>
            <w:tcPrChange w:id="29" w:author="Anna Antikol" w:date="2015-09-02T16:53:00Z">
              <w:tcPr>
                <w:tcW w:w="162" w:type="pct"/>
                <w:shd w:val="clear" w:color="auto" w:fill="auto"/>
                <w:noWrap/>
                <w:vAlign w:val="center"/>
                <w:hideMark/>
              </w:tcPr>
            </w:tcPrChange>
          </w:tcPr>
          <w:p w14:paraId="1D14390C" w14:textId="77777777" w:rsidR="009B5294" w:rsidRPr="001332CF" w:rsidRDefault="009B5294" w:rsidP="009B5294">
            <w:pPr>
              <w:jc w:val="center"/>
              <w:rPr>
                <w:lang w:eastAsia="ru-RU"/>
              </w:rPr>
            </w:pPr>
            <w:r w:rsidRPr="001332CF">
              <w:rPr>
                <w:lang w:eastAsia="ru-RU"/>
              </w:rPr>
              <w:t>C2</w:t>
            </w:r>
          </w:p>
        </w:tc>
      </w:tr>
      <w:tr w:rsidR="009B5294" w:rsidRPr="008B3AC9" w14:paraId="1D143923" w14:textId="77777777" w:rsidTr="009B5294">
        <w:tblPrEx>
          <w:tblW w:w="5231" w:type="pct"/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PrExChange w:id="30" w:author="Anna Antikol" w:date="2015-09-02T16:53:00Z">
            <w:tblPrEx>
              <w:tblW w:w="5231" w:type="pct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</w:tblPrEx>
          </w:tblPrExChange>
        </w:tblPrEx>
        <w:trPr>
          <w:trHeight w:val="77"/>
          <w:jc w:val="center"/>
          <w:trPrChange w:id="31" w:author="Anna Antikol" w:date="2015-09-02T16:53:00Z">
            <w:trPr>
              <w:trHeight w:val="77"/>
              <w:jc w:val="center"/>
            </w:trPr>
          </w:trPrChange>
        </w:trPr>
        <w:tc>
          <w:tcPr>
            <w:tcW w:w="215" w:type="pct"/>
            <w:vMerge/>
            <w:tcPrChange w:id="32" w:author="Anna Antikol" w:date="2015-09-02T16:53:00Z">
              <w:tcPr>
                <w:tcW w:w="215" w:type="pct"/>
                <w:vMerge/>
              </w:tcPr>
            </w:tcPrChange>
          </w:tcPr>
          <w:p w14:paraId="1D14390E" w14:textId="77777777" w:rsidR="009B5294" w:rsidRPr="001332CF" w:rsidRDefault="009B5294" w:rsidP="009B5294">
            <w:pPr>
              <w:jc w:val="center"/>
              <w:rPr>
                <w:lang w:eastAsia="ru-RU"/>
              </w:rPr>
            </w:pPr>
          </w:p>
        </w:tc>
        <w:tc>
          <w:tcPr>
            <w:tcW w:w="215" w:type="pct"/>
            <w:vMerge/>
            <w:tcPrChange w:id="33" w:author="Anna Antikol" w:date="2015-09-02T16:53:00Z">
              <w:tcPr>
                <w:tcW w:w="215" w:type="pct"/>
                <w:vMerge/>
              </w:tcPr>
            </w:tcPrChange>
          </w:tcPr>
          <w:p w14:paraId="1D14390F" w14:textId="77777777" w:rsidR="009B5294" w:rsidRPr="001332CF" w:rsidRDefault="009B5294" w:rsidP="009B5294">
            <w:pPr>
              <w:jc w:val="center"/>
              <w:rPr>
                <w:lang w:eastAsia="ru-RU"/>
              </w:rPr>
            </w:pPr>
          </w:p>
        </w:tc>
        <w:tc>
          <w:tcPr>
            <w:tcW w:w="215" w:type="pct"/>
            <w:vMerge/>
            <w:tcPrChange w:id="34" w:author="Anna Antikol" w:date="2015-09-02T16:53:00Z">
              <w:tcPr>
                <w:tcW w:w="215" w:type="pct"/>
                <w:vMerge/>
              </w:tcPr>
            </w:tcPrChange>
          </w:tcPr>
          <w:p w14:paraId="1D143910" w14:textId="77777777" w:rsidR="009B5294" w:rsidRPr="001332CF" w:rsidRDefault="009B5294" w:rsidP="009B5294">
            <w:pPr>
              <w:jc w:val="center"/>
              <w:rPr>
                <w:lang w:eastAsia="ru-RU"/>
              </w:rPr>
            </w:pPr>
          </w:p>
        </w:tc>
        <w:tc>
          <w:tcPr>
            <w:tcW w:w="472" w:type="pct"/>
            <w:vMerge/>
            <w:tcPrChange w:id="35" w:author="Anna Antikol" w:date="2015-09-02T16:53:00Z">
              <w:tcPr>
                <w:tcW w:w="472" w:type="pct"/>
                <w:vMerge/>
              </w:tcPr>
            </w:tcPrChange>
          </w:tcPr>
          <w:p w14:paraId="2B1C6F8C" w14:textId="77777777" w:rsidR="009B5294" w:rsidRPr="001332CF" w:rsidRDefault="009B5294" w:rsidP="009B5294">
            <w:pPr>
              <w:jc w:val="center"/>
              <w:rPr>
                <w:ins w:id="36" w:author="Anna Antikol" w:date="2015-09-02T16:46:00Z"/>
                <w:lang w:eastAsia="ru-RU"/>
              </w:rPr>
            </w:pPr>
          </w:p>
        </w:tc>
        <w:tc>
          <w:tcPr>
            <w:tcW w:w="231" w:type="pct"/>
            <w:vMerge/>
            <w:tcPrChange w:id="37" w:author="Anna Antikol" w:date="2015-09-02T16:53:00Z">
              <w:tcPr>
                <w:tcW w:w="231" w:type="pct"/>
                <w:vMerge/>
              </w:tcPr>
            </w:tcPrChange>
          </w:tcPr>
          <w:p w14:paraId="61477E43" w14:textId="53F9A42F" w:rsidR="009B5294" w:rsidRPr="001332CF" w:rsidRDefault="009B5294" w:rsidP="009B5294">
            <w:pPr>
              <w:jc w:val="center"/>
              <w:rPr>
                <w:lang w:eastAsia="ru-RU"/>
              </w:rPr>
            </w:pPr>
          </w:p>
        </w:tc>
        <w:tc>
          <w:tcPr>
            <w:tcW w:w="231" w:type="pct"/>
            <w:vMerge/>
            <w:vAlign w:val="center"/>
            <w:tcPrChange w:id="38" w:author="Anna Antikol" w:date="2015-09-02T16:53:00Z">
              <w:tcPr>
                <w:tcW w:w="231" w:type="pct"/>
                <w:vMerge/>
                <w:vAlign w:val="center"/>
              </w:tcPr>
            </w:tcPrChange>
          </w:tcPr>
          <w:p w14:paraId="0EC3C202" w14:textId="77777777" w:rsidR="009B5294" w:rsidRPr="001332CF" w:rsidRDefault="009B5294" w:rsidP="009B5294">
            <w:pPr>
              <w:jc w:val="center"/>
              <w:rPr>
                <w:lang w:eastAsia="ru-RU"/>
              </w:rPr>
            </w:pPr>
          </w:p>
        </w:tc>
        <w:tc>
          <w:tcPr>
            <w:tcW w:w="231" w:type="pct"/>
            <w:vMerge/>
            <w:vAlign w:val="center"/>
            <w:tcPrChange w:id="39" w:author="Anna Antikol" w:date="2015-09-02T16:53:00Z">
              <w:tcPr>
                <w:tcW w:w="231" w:type="pct"/>
                <w:vMerge/>
                <w:vAlign w:val="center"/>
              </w:tcPr>
            </w:tcPrChange>
          </w:tcPr>
          <w:p w14:paraId="06F68F43" w14:textId="77777777" w:rsidR="009B5294" w:rsidRPr="001332CF" w:rsidRDefault="009B5294" w:rsidP="009B5294">
            <w:pPr>
              <w:jc w:val="center"/>
              <w:rPr>
                <w:lang w:eastAsia="ru-RU"/>
              </w:rPr>
            </w:pPr>
          </w:p>
        </w:tc>
        <w:tc>
          <w:tcPr>
            <w:tcW w:w="324" w:type="pct"/>
            <w:vMerge/>
            <w:tcPrChange w:id="40" w:author="Anna Antikol" w:date="2015-09-02T16:53:00Z">
              <w:tcPr>
                <w:tcW w:w="324" w:type="pct"/>
                <w:vMerge/>
              </w:tcPr>
            </w:tcPrChange>
          </w:tcPr>
          <w:p w14:paraId="4B29DE67" w14:textId="77777777" w:rsidR="009B5294" w:rsidRPr="001332CF" w:rsidRDefault="009B5294" w:rsidP="009B5294">
            <w:pPr>
              <w:jc w:val="center"/>
              <w:rPr>
                <w:lang w:eastAsia="ru-RU"/>
              </w:rPr>
            </w:pPr>
          </w:p>
        </w:tc>
        <w:tc>
          <w:tcPr>
            <w:tcW w:w="244" w:type="pct"/>
            <w:vMerge/>
            <w:tcPrChange w:id="41" w:author="Anna Antikol" w:date="2015-09-02T16:53:00Z">
              <w:tcPr>
                <w:tcW w:w="244" w:type="pct"/>
                <w:vMerge/>
              </w:tcPr>
            </w:tcPrChange>
          </w:tcPr>
          <w:p w14:paraId="1D143912" w14:textId="4C71F752" w:rsidR="009B5294" w:rsidRPr="001332CF" w:rsidRDefault="009B5294" w:rsidP="009B5294">
            <w:pPr>
              <w:jc w:val="center"/>
              <w:rPr>
                <w:lang w:eastAsia="ru-RU"/>
              </w:rPr>
            </w:pPr>
          </w:p>
        </w:tc>
        <w:tc>
          <w:tcPr>
            <w:tcW w:w="164" w:type="pct"/>
            <w:vAlign w:val="center"/>
            <w:tcPrChange w:id="42" w:author="Anna Antikol" w:date="2015-09-02T16:53:00Z">
              <w:tcPr>
                <w:tcW w:w="164" w:type="pct"/>
                <w:vAlign w:val="center"/>
              </w:tcPr>
            </w:tcPrChange>
          </w:tcPr>
          <w:p w14:paraId="1D143913" w14:textId="632A737E" w:rsidR="009B5294" w:rsidRDefault="009B5294" w:rsidP="009B5294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5</w:t>
            </w:r>
          </w:p>
        </w:tc>
        <w:tc>
          <w:tcPr>
            <w:tcW w:w="164" w:type="pct"/>
            <w:vAlign w:val="center"/>
            <w:tcPrChange w:id="43" w:author="Anna Antikol" w:date="2015-09-02T16:53:00Z">
              <w:tcPr>
                <w:tcW w:w="164" w:type="pct"/>
                <w:vAlign w:val="center"/>
              </w:tcPr>
            </w:tcPrChange>
          </w:tcPr>
          <w:p w14:paraId="1D143914" w14:textId="6E9DA0F5" w:rsidR="009B5294" w:rsidRDefault="009B5294" w:rsidP="009B5294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6</w:t>
            </w:r>
          </w:p>
        </w:tc>
        <w:tc>
          <w:tcPr>
            <w:tcW w:w="164" w:type="pct"/>
            <w:shd w:val="clear" w:color="auto" w:fill="auto"/>
            <w:vAlign w:val="center"/>
            <w:hideMark/>
            <w:tcPrChange w:id="44" w:author="Anna Antikol" w:date="2015-09-02T16:53:00Z">
              <w:tcPr>
                <w:tcW w:w="164" w:type="pct"/>
                <w:shd w:val="clear" w:color="auto" w:fill="auto"/>
                <w:vAlign w:val="center"/>
                <w:hideMark/>
              </w:tcPr>
            </w:tcPrChange>
          </w:tcPr>
          <w:p w14:paraId="1D143915" w14:textId="3034BE55" w:rsidR="009B5294" w:rsidRPr="001332CF" w:rsidRDefault="009B5294" w:rsidP="009B5294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7</w:t>
            </w:r>
          </w:p>
        </w:tc>
        <w:tc>
          <w:tcPr>
            <w:tcW w:w="175" w:type="pct"/>
            <w:shd w:val="clear" w:color="auto" w:fill="auto"/>
            <w:noWrap/>
            <w:vAlign w:val="center"/>
            <w:hideMark/>
            <w:tcPrChange w:id="45" w:author="Anna Antikol" w:date="2015-09-02T16:53:00Z">
              <w:tcPr>
                <w:tcW w:w="175" w:type="pct"/>
                <w:shd w:val="clear" w:color="auto" w:fill="auto"/>
                <w:noWrap/>
                <w:vAlign w:val="center"/>
                <w:hideMark/>
              </w:tcPr>
            </w:tcPrChange>
          </w:tcPr>
          <w:p w14:paraId="1D143916" w14:textId="727688EF" w:rsidR="009B5294" w:rsidRPr="001332CF" w:rsidRDefault="009B5294" w:rsidP="009B5294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8</w:t>
            </w:r>
          </w:p>
        </w:tc>
        <w:tc>
          <w:tcPr>
            <w:tcW w:w="154" w:type="pct"/>
            <w:vAlign w:val="center"/>
            <w:tcPrChange w:id="46" w:author="Anna Antikol" w:date="2015-09-02T16:53:00Z">
              <w:tcPr>
                <w:tcW w:w="154" w:type="pct"/>
                <w:vAlign w:val="center"/>
              </w:tcPr>
            </w:tcPrChange>
          </w:tcPr>
          <w:p w14:paraId="1D143917" w14:textId="487032A8" w:rsidR="009B5294" w:rsidRDefault="009B5294" w:rsidP="009B5294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9</w:t>
            </w:r>
          </w:p>
        </w:tc>
        <w:tc>
          <w:tcPr>
            <w:tcW w:w="164" w:type="pct"/>
            <w:vAlign w:val="center"/>
            <w:tcPrChange w:id="47" w:author="Anna Antikol" w:date="2015-09-02T16:53:00Z">
              <w:tcPr>
                <w:tcW w:w="164" w:type="pct"/>
                <w:vAlign w:val="center"/>
              </w:tcPr>
            </w:tcPrChange>
          </w:tcPr>
          <w:p w14:paraId="1D143918" w14:textId="13543E5C" w:rsidR="009B5294" w:rsidRDefault="009B5294" w:rsidP="009B5294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10</w:t>
            </w:r>
          </w:p>
        </w:tc>
        <w:tc>
          <w:tcPr>
            <w:tcW w:w="164" w:type="pct"/>
            <w:shd w:val="clear" w:color="auto" w:fill="auto"/>
            <w:vAlign w:val="center"/>
            <w:hideMark/>
            <w:tcPrChange w:id="48" w:author="Anna Antikol" w:date="2015-09-02T16:53:00Z">
              <w:tcPr>
                <w:tcW w:w="164" w:type="pct"/>
                <w:shd w:val="clear" w:color="auto" w:fill="auto"/>
                <w:vAlign w:val="center"/>
                <w:hideMark/>
              </w:tcPr>
            </w:tcPrChange>
          </w:tcPr>
          <w:p w14:paraId="1D143919" w14:textId="21E91568" w:rsidR="009B5294" w:rsidRPr="001332CF" w:rsidRDefault="009B5294" w:rsidP="009B5294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11</w:t>
            </w:r>
          </w:p>
        </w:tc>
        <w:tc>
          <w:tcPr>
            <w:tcW w:w="192" w:type="pct"/>
            <w:shd w:val="clear" w:color="auto" w:fill="auto"/>
            <w:noWrap/>
            <w:vAlign w:val="center"/>
            <w:hideMark/>
            <w:tcPrChange w:id="49" w:author="Anna Antikol" w:date="2015-09-02T16:53:00Z">
              <w:tcPr>
                <w:tcW w:w="192" w:type="pct"/>
                <w:shd w:val="clear" w:color="auto" w:fill="auto"/>
                <w:noWrap/>
                <w:vAlign w:val="center"/>
                <w:hideMark/>
              </w:tcPr>
            </w:tcPrChange>
          </w:tcPr>
          <w:p w14:paraId="1D14391A" w14:textId="05E70349" w:rsidR="009B5294" w:rsidRPr="001332CF" w:rsidRDefault="009B5294" w:rsidP="009B5294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12</w:t>
            </w:r>
          </w:p>
        </w:tc>
        <w:tc>
          <w:tcPr>
            <w:tcW w:w="160" w:type="pct"/>
            <w:vAlign w:val="center"/>
            <w:tcPrChange w:id="50" w:author="Anna Antikol" w:date="2015-09-02T16:53:00Z">
              <w:tcPr>
                <w:tcW w:w="160" w:type="pct"/>
                <w:vAlign w:val="center"/>
              </w:tcPr>
            </w:tcPrChange>
          </w:tcPr>
          <w:p w14:paraId="1D14391B" w14:textId="0A75CC75" w:rsidR="009B5294" w:rsidRDefault="009B5294" w:rsidP="009B5294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13</w:t>
            </w:r>
          </w:p>
        </w:tc>
        <w:tc>
          <w:tcPr>
            <w:tcW w:w="148" w:type="pct"/>
            <w:vAlign w:val="center"/>
            <w:tcPrChange w:id="51" w:author="Anna Antikol" w:date="2015-09-02T16:53:00Z">
              <w:tcPr>
                <w:tcW w:w="160" w:type="pct"/>
                <w:vAlign w:val="center"/>
              </w:tcPr>
            </w:tcPrChange>
          </w:tcPr>
          <w:p w14:paraId="1D14391C" w14:textId="64315C2C" w:rsidR="009B5294" w:rsidRDefault="009B5294" w:rsidP="009B5294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14</w:t>
            </w:r>
          </w:p>
        </w:tc>
        <w:tc>
          <w:tcPr>
            <w:tcW w:w="172" w:type="pct"/>
            <w:vAlign w:val="center"/>
            <w:tcPrChange w:id="52" w:author="Anna Antikol" w:date="2015-09-02T16:53:00Z">
              <w:tcPr>
                <w:tcW w:w="160" w:type="pct"/>
                <w:vAlign w:val="center"/>
              </w:tcPr>
            </w:tcPrChange>
          </w:tcPr>
          <w:p w14:paraId="1D14391D" w14:textId="54AA029D" w:rsidR="009B5294" w:rsidRDefault="009B5294" w:rsidP="009B5294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15</w:t>
            </w:r>
          </w:p>
        </w:tc>
        <w:tc>
          <w:tcPr>
            <w:tcW w:w="161" w:type="pct"/>
            <w:vAlign w:val="center"/>
            <w:tcPrChange w:id="53" w:author="Anna Antikol" w:date="2015-09-02T16:53:00Z">
              <w:tcPr>
                <w:tcW w:w="160" w:type="pct"/>
                <w:vAlign w:val="center"/>
              </w:tcPr>
            </w:tcPrChange>
          </w:tcPr>
          <w:p w14:paraId="1D14391E" w14:textId="193319D4" w:rsidR="009B5294" w:rsidRDefault="009B5294" w:rsidP="009B5294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16</w:t>
            </w:r>
          </w:p>
        </w:tc>
        <w:tc>
          <w:tcPr>
            <w:tcW w:w="150" w:type="pct"/>
            <w:vAlign w:val="center"/>
            <w:tcPrChange w:id="54" w:author="Anna Antikol" w:date="2015-09-02T16:53:00Z">
              <w:tcPr>
                <w:tcW w:w="150" w:type="pct"/>
                <w:vAlign w:val="center"/>
              </w:tcPr>
            </w:tcPrChange>
          </w:tcPr>
          <w:p w14:paraId="1D14391F" w14:textId="3F123C48" w:rsidR="009B5294" w:rsidRDefault="009B5294" w:rsidP="009B5294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17</w:t>
            </w:r>
          </w:p>
        </w:tc>
        <w:tc>
          <w:tcPr>
            <w:tcW w:w="164" w:type="pct"/>
            <w:vAlign w:val="center"/>
            <w:tcPrChange w:id="55" w:author="Anna Antikol" w:date="2015-09-02T16:53:00Z">
              <w:tcPr>
                <w:tcW w:w="164" w:type="pct"/>
                <w:vAlign w:val="center"/>
              </w:tcPr>
            </w:tcPrChange>
          </w:tcPr>
          <w:p w14:paraId="1D143920" w14:textId="32119868" w:rsidR="009B5294" w:rsidRDefault="009B5294" w:rsidP="009B5294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18</w:t>
            </w:r>
          </w:p>
        </w:tc>
        <w:tc>
          <w:tcPr>
            <w:tcW w:w="164" w:type="pct"/>
            <w:shd w:val="clear" w:color="auto" w:fill="auto"/>
            <w:vAlign w:val="center"/>
            <w:hideMark/>
            <w:tcPrChange w:id="56" w:author="Anna Antikol" w:date="2015-09-02T16:53:00Z">
              <w:tcPr>
                <w:tcW w:w="164" w:type="pct"/>
                <w:shd w:val="clear" w:color="auto" w:fill="auto"/>
                <w:vAlign w:val="center"/>
                <w:hideMark/>
              </w:tcPr>
            </w:tcPrChange>
          </w:tcPr>
          <w:p w14:paraId="1D143921" w14:textId="62E425F5" w:rsidR="009B5294" w:rsidRPr="001332CF" w:rsidRDefault="009B5294" w:rsidP="009B5294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19</w:t>
            </w:r>
          </w:p>
        </w:tc>
        <w:tc>
          <w:tcPr>
            <w:tcW w:w="162" w:type="pct"/>
            <w:shd w:val="clear" w:color="auto" w:fill="auto"/>
            <w:noWrap/>
            <w:vAlign w:val="center"/>
            <w:hideMark/>
            <w:tcPrChange w:id="57" w:author="Anna Antikol" w:date="2015-09-02T16:53:00Z">
              <w:tcPr>
                <w:tcW w:w="162" w:type="pct"/>
                <w:shd w:val="clear" w:color="auto" w:fill="auto"/>
                <w:noWrap/>
                <w:vAlign w:val="center"/>
                <w:hideMark/>
              </w:tcPr>
            </w:tcPrChange>
          </w:tcPr>
          <w:p w14:paraId="1D143922" w14:textId="65910CDB" w:rsidR="009B5294" w:rsidRPr="001332CF" w:rsidRDefault="009B5294" w:rsidP="009B5294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20</w:t>
            </w:r>
          </w:p>
        </w:tc>
      </w:tr>
      <w:tr w:rsidR="009B5294" w:rsidRPr="008B3AC9" w14:paraId="1D143939" w14:textId="77777777" w:rsidTr="009B5294">
        <w:tblPrEx>
          <w:tblW w:w="5231" w:type="pct"/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PrExChange w:id="58" w:author="Anna Antikol" w:date="2015-09-02T16:53:00Z">
            <w:tblPrEx>
              <w:tblW w:w="5231" w:type="pct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</w:tblPrEx>
          </w:tblPrExChange>
        </w:tblPrEx>
        <w:trPr>
          <w:trHeight w:val="77"/>
          <w:jc w:val="center"/>
          <w:trPrChange w:id="59" w:author="Anna Antikol" w:date="2015-09-02T16:53:00Z">
            <w:trPr>
              <w:trHeight w:val="77"/>
              <w:jc w:val="center"/>
            </w:trPr>
          </w:trPrChange>
        </w:trPr>
        <w:tc>
          <w:tcPr>
            <w:tcW w:w="215" w:type="pct"/>
            <w:tcPrChange w:id="60" w:author="Anna Antikol" w:date="2015-09-02T16:53:00Z">
              <w:tcPr>
                <w:tcW w:w="215" w:type="pct"/>
              </w:tcPr>
            </w:tcPrChange>
          </w:tcPr>
          <w:p w14:paraId="1D143924" w14:textId="77777777" w:rsidR="009B5294" w:rsidRDefault="009B5294" w:rsidP="009B5294">
            <w:pPr>
              <w:jc w:val="center"/>
              <w:rPr>
                <w:lang w:eastAsia="ru-RU"/>
              </w:rPr>
            </w:pPr>
          </w:p>
        </w:tc>
        <w:tc>
          <w:tcPr>
            <w:tcW w:w="215" w:type="pct"/>
            <w:tcPrChange w:id="61" w:author="Anna Antikol" w:date="2015-09-02T16:53:00Z">
              <w:tcPr>
                <w:tcW w:w="215" w:type="pct"/>
              </w:tcPr>
            </w:tcPrChange>
          </w:tcPr>
          <w:p w14:paraId="1D143925" w14:textId="77777777" w:rsidR="009B5294" w:rsidRDefault="009B5294" w:rsidP="009B5294">
            <w:pPr>
              <w:jc w:val="center"/>
              <w:rPr>
                <w:lang w:eastAsia="ru-RU"/>
              </w:rPr>
            </w:pPr>
          </w:p>
        </w:tc>
        <w:tc>
          <w:tcPr>
            <w:tcW w:w="215" w:type="pct"/>
            <w:tcPrChange w:id="62" w:author="Anna Antikol" w:date="2015-09-02T16:53:00Z">
              <w:tcPr>
                <w:tcW w:w="215" w:type="pct"/>
              </w:tcPr>
            </w:tcPrChange>
          </w:tcPr>
          <w:p w14:paraId="1D143926" w14:textId="77777777" w:rsidR="009B5294" w:rsidRDefault="009B5294" w:rsidP="009B5294">
            <w:pPr>
              <w:jc w:val="center"/>
              <w:rPr>
                <w:lang w:eastAsia="ru-RU"/>
              </w:rPr>
            </w:pPr>
          </w:p>
        </w:tc>
        <w:tc>
          <w:tcPr>
            <w:tcW w:w="472" w:type="pct"/>
            <w:tcPrChange w:id="63" w:author="Anna Antikol" w:date="2015-09-02T16:53:00Z">
              <w:tcPr>
                <w:tcW w:w="472" w:type="pct"/>
              </w:tcPr>
            </w:tcPrChange>
          </w:tcPr>
          <w:p w14:paraId="24A88A45" w14:textId="77777777" w:rsidR="009B5294" w:rsidRDefault="009B5294" w:rsidP="009B5294">
            <w:pPr>
              <w:jc w:val="center"/>
              <w:rPr>
                <w:ins w:id="64" w:author="Anna Antikol" w:date="2015-09-02T16:46:00Z"/>
                <w:lang w:eastAsia="ru-RU"/>
              </w:rPr>
            </w:pPr>
          </w:p>
        </w:tc>
        <w:tc>
          <w:tcPr>
            <w:tcW w:w="231" w:type="pct"/>
            <w:tcPrChange w:id="65" w:author="Anna Antikol" w:date="2015-09-02T16:53:00Z">
              <w:tcPr>
                <w:tcW w:w="231" w:type="pct"/>
              </w:tcPr>
            </w:tcPrChange>
          </w:tcPr>
          <w:p w14:paraId="01A91EFC" w14:textId="7CF02AD8" w:rsidR="009B5294" w:rsidRDefault="009B5294" w:rsidP="009B5294">
            <w:pPr>
              <w:jc w:val="center"/>
              <w:rPr>
                <w:lang w:eastAsia="ru-RU"/>
              </w:rPr>
            </w:pPr>
          </w:p>
        </w:tc>
        <w:tc>
          <w:tcPr>
            <w:tcW w:w="231" w:type="pct"/>
            <w:tcPrChange w:id="66" w:author="Anna Antikol" w:date="2015-09-02T16:53:00Z">
              <w:tcPr>
                <w:tcW w:w="231" w:type="pct"/>
              </w:tcPr>
            </w:tcPrChange>
          </w:tcPr>
          <w:p w14:paraId="50164798" w14:textId="77777777" w:rsidR="009B5294" w:rsidRDefault="009B5294" w:rsidP="009B5294">
            <w:pPr>
              <w:jc w:val="center"/>
              <w:rPr>
                <w:lang w:eastAsia="ru-RU"/>
              </w:rPr>
            </w:pPr>
          </w:p>
        </w:tc>
        <w:tc>
          <w:tcPr>
            <w:tcW w:w="231" w:type="pct"/>
            <w:tcPrChange w:id="67" w:author="Anna Antikol" w:date="2015-09-02T16:53:00Z">
              <w:tcPr>
                <w:tcW w:w="231" w:type="pct"/>
              </w:tcPr>
            </w:tcPrChange>
          </w:tcPr>
          <w:p w14:paraId="01C565D8" w14:textId="77777777" w:rsidR="009B5294" w:rsidRDefault="009B5294" w:rsidP="009B5294">
            <w:pPr>
              <w:jc w:val="center"/>
              <w:rPr>
                <w:lang w:eastAsia="ru-RU"/>
              </w:rPr>
            </w:pPr>
          </w:p>
        </w:tc>
        <w:tc>
          <w:tcPr>
            <w:tcW w:w="324" w:type="pct"/>
            <w:tcPrChange w:id="68" w:author="Anna Antikol" w:date="2015-09-02T16:53:00Z">
              <w:tcPr>
                <w:tcW w:w="324" w:type="pct"/>
              </w:tcPr>
            </w:tcPrChange>
          </w:tcPr>
          <w:p w14:paraId="375CF89D" w14:textId="77777777" w:rsidR="009B5294" w:rsidRDefault="009B5294" w:rsidP="009B5294">
            <w:pPr>
              <w:jc w:val="center"/>
              <w:rPr>
                <w:lang w:eastAsia="ru-RU"/>
              </w:rPr>
            </w:pPr>
          </w:p>
        </w:tc>
        <w:tc>
          <w:tcPr>
            <w:tcW w:w="244" w:type="pct"/>
            <w:tcPrChange w:id="69" w:author="Anna Antikol" w:date="2015-09-02T16:53:00Z">
              <w:tcPr>
                <w:tcW w:w="244" w:type="pct"/>
              </w:tcPr>
            </w:tcPrChange>
          </w:tcPr>
          <w:p w14:paraId="1D143928" w14:textId="2045F88D" w:rsidR="009B5294" w:rsidRPr="001332CF" w:rsidRDefault="009B5294" w:rsidP="009B5294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001</w:t>
            </w:r>
          </w:p>
        </w:tc>
        <w:tc>
          <w:tcPr>
            <w:tcW w:w="164" w:type="pct"/>
            <w:vAlign w:val="center"/>
            <w:tcPrChange w:id="70" w:author="Anna Antikol" w:date="2015-09-02T16:53:00Z">
              <w:tcPr>
                <w:tcW w:w="164" w:type="pct"/>
                <w:vAlign w:val="center"/>
              </w:tcPr>
            </w:tcPrChange>
          </w:tcPr>
          <w:p w14:paraId="1D143929" w14:textId="77777777" w:rsidR="009B5294" w:rsidRPr="001332CF" w:rsidRDefault="009B5294" w:rsidP="009B5294">
            <w:pPr>
              <w:jc w:val="center"/>
              <w:rPr>
                <w:lang w:eastAsia="ru-RU"/>
              </w:rPr>
            </w:pPr>
          </w:p>
        </w:tc>
        <w:tc>
          <w:tcPr>
            <w:tcW w:w="164" w:type="pct"/>
            <w:vAlign w:val="center"/>
            <w:tcPrChange w:id="71" w:author="Anna Antikol" w:date="2015-09-02T16:53:00Z">
              <w:tcPr>
                <w:tcW w:w="164" w:type="pct"/>
                <w:vAlign w:val="center"/>
              </w:tcPr>
            </w:tcPrChange>
          </w:tcPr>
          <w:p w14:paraId="1D14392A" w14:textId="77777777" w:rsidR="009B5294" w:rsidRPr="001332CF" w:rsidRDefault="009B5294" w:rsidP="009B5294">
            <w:pPr>
              <w:jc w:val="center"/>
              <w:rPr>
                <w:lang w:eastAsia="ru-RU"/>
              </w:rPr>
            </w:pPr>
          </w:p>
        </w:tc>
        <w:tc>
          <w:tcPr>
            <w:tcW w:w="164" w:type="pct"/>
            <w:shd w:val="clear" w:color="auto" w:fill="auto"/>
            <w:noWrap/>
            <w:vAlign w:val="center"/>
            <w:hideMark/>
            <w:tcPrChange w:id="72" w:author="Anna Antikol" w:date="2015-09-02T16:53:00Z">
              <w:tcPr>
                <w:tcW w:w="164" w:type="pct"/>
                <w:shd w:val="clear" w:color="auto" w:fill="auto"/>
                <w:noWrap/>
                <w:vAlign w:val="center"/>
                <w:hideMark/>
              </w:tcPr>
            </w:tcPrChange>
          </w:tcPr>
          <w:p w14:paraId="1D14392B" w14:textId="77777777" w:rsidR="009B5294" w:rsidRPr="001332CF" w:rsidRDefault="009B5294" w:rsidP="009B5294">
            <w:pPr>
              <w:jc w:val="center"/>
              <w:rPr>
                <w:lang w:eastAsia="ru-RU"/>
              </w:rPr>
            </w:pPr>
          </w:p>
        </w:tc>
        <w:tc>
          <w:tcPr>
            <w:tcW w:w="175" w:type="pct"/>
            <w:shd w:val="clear" w:color="auto" w:fill="auto"/>
            <w:noWrap/>
            <w:vAlign w:val="center"/>
            <w:hideMark/>
            <w:tcPrChange w:id="73" w:author="Anna Antikol" w:date="2015-09-02T16:53:00Z">
              <w:tcPr>
                <w:tcW w:w="175" w:type="pct"/>
                <w:shd w:val="clear" w:color="auto" w:fill="auto"/>
                <w:noWrap/>
                <w:vAlign w:val="center"/>
                <w:hideMark/>
              </w:tcPr>
            </w:tcPrChange>
          </w:tcPr>
          <w:p w14:paraId="1D14392C" w14:textId="77777777" w:rsidR="009B5294" w:rsidRPr="001332CF" w:rsidRDefault="009B5294" w:rsidP="009B5294">
            <w:pPr>
              <w:jc w:val="center"/>
              <w:rPr>
                <w:lang w:eastAsia="ru-RU"/>
              </w:rPr>
            </w:pPr>
          </w:p>
        </w:tc>
        <w:tc>
          <w:tcPr>
            <w:tcW w:w="154" w:type="pct"/>
            <w:vAlign w:val="center"/>
            <w:tcPrChange w:id="74" w:author="Anna Antikol" w:date="2015-09-02T16:53:00Z">
              <w:tcPr>
                <w:tcW w:w="154" w:type="pct"/>
                <w:vAlign w:val="center"/>
              </w:tcPr>
            </w:tcPrChange>
          </w:tcPr>
          <w:p w14:paraId="1D14392D" w14:textId="77777777" w:rsidR="009B5294" w:rsidRPr="001332CF" w:rsidRDefault="009B5294" w:rsidP="009B5294">
            <w:pPr>
              <w:jc w:val="center"/>
              <w:rPr>
                <w:lang w:eastAsia="ru-RU"/>
              </w:rPr>
            </w:pPr>
          </w:p>
        </w:tc>
        <w:tc>
          <w:tcPr>
            <w:tcW w:w="164" w:type="pct"/>
            <w:vAlign w:val="center"/>
            <w:tcPrChange w:id="75" w:author="Anna Antikol" w:date="2015-09-02T16:53:00Z">
              <w:tcPr>
                <w:tcW w:w="164" w:type="pct"/>
                <w:vAlign w:val="center"/>
              </w:tcPr>
            </w:tcPrChange>
          </w:tcPr>
          <w:p w14:paraId="1D14392E" w14:textId="77777777" w:rsidR="009B5294" w:rsidRPr="001332CF" w:rsidRDefault="009B5294" w:rsidP="009B5294">
            <w:pPr>
              <w:jc w:val="center"/>
              <w:rPr>
                <w:lang w:eastAsia="ru-RU"/>
              </w:rPr>
            </w:pPr>
          </w:p>
        </w:tc>
        <w:tc>
          <w:tcPr>
            <w:tcW w:w="164" w:type="pct"/>
            <w:shd w:val="clear" w:color="auto" w:fill="auto"/>
            <w:noWrap/>
            <w:vAlign w:val="center"/>
            <w:hideMark/>
            <w:tcPrChange w:id="76" w:author="Anna Antikol" w:date="2015-09-02T16:53:00Z">
              <w:tcPr>
                <w:tcW w:w="164" w:type="pct"/>
                <w:shd w:val="clear" w:color="auto" w:fill="auto"/>
                <w:noWrap/>
                <w:vAlign w:val="center"/>
                <w:hideMark/>
              </w:tcPr>
            </w:tcPrChange>
          </w:tcPr>
          <w:p w14:paraId="1D14392F" w14:textId="77777777" w:rsidR="009B5294" w:rsidRPr="001332CF" w:rsidRDefault="009B5294" w:rsidP="009B5294">
            <w:pPr>
              <w:jc w:val="center"/>
              <w:rPr>
                <w:lang w:eastAsia="ru-RU"/>
              </w:rPr>
            </w:pPr>
          </w:p>
        </w:tc>
        <w:tc>
          <w:tcPr>
            <w:tcW w:w="192" w:type="pct"/>
            <w:shd w:val="clear" w:color="auto" w:fill="auto"/>
            <w:noWrap/>
            <w:vAlign w:val="center"/>
            <w:hideMark/>
            <w:tcPrChange w:id="77" w:author="Anna Antikol" w:date="2015-09-02T16:53:00Z">
              <w:tcPr>
                <w:tcW w:w="192" w:type="pct"/>
                <w:shd w:val="clear" w:color="auto" w:fill="auto"/>
                <w:noWrap/>
                <w:vAlign w:val="center"/>
                <w:hideMark/>
              </w:tcPr>
            </w:tcPrChange>
          </w:tcPr>
          <w:p w14:paraId="1D143930" w14:textId="77777777" w:rsidR="009B5294" w:rsidRPr="001332CF" w:rsidRDefault="009B5294" w:rsidP="009B5294">
            <w:pPr>
              <w:jc w:val="center"/>
              <w:rPr>
                <w:lang w:eastAsia="ru-RU"/>
              </w:rPr>
            </w:pPr>
          </w:p>
        </w:tc>
        <w:tc>
          <w:tcPr>
            <w:tcW w:w="160" w:type="pct"/>
            <w:vAlign w:val="center"/>
            <w:tcPrChange w:id="78" w:author="Anna Antikol" w:date="2015-09-02T16:53:00Z">
              <w:tcPr>
                <w:tcW w:w="160" w:type="pct"/>
                <w:vAlign w:val="center"/>
              </w:tcPr>
            </w:tcPrChange>
          </w:tcPr>
          <w:p w14:paraId="1D143931" w14:textId="77777777" w:rsidR="009B5294" w:rsidRPr="001332CF" w:rsidRDefault="009B5294" w:rsidP="009B5294">
            <w:pPr>
              <w:jc w:val="center"/>
              <w:rPr>
                <w:lang w:eastAsia="ru-RU"/>
              </w:rPr>
            </w:pPr>
          </w:p>
        </w:tc>
        <w:tc>
          <w:tcPr>
            <w:tcW w:w="148" w:type="pct"/>
            <w:vAlign w:val="center"/>
            <w:tcPrChange w:id="79" w:author="Anna Antikol" w:date="2015-09-02T16:53:00Z">
              <w:tcPr>
                <w:tcW w:w="160" w:type="pct"/>
                <w:vAlign w:val="center"/>
              </w:tcPr>
            </w:tcPrChange>
          </w:tcPr>
          <w:p w14:paraId="1D143932" w14:textId="77777777" w:rsidR="009B5294" w:rsidRPr="001332CF" w:rsidRDefault="009B5294" w:rsidP="009B5294">
            <w:pPr>
              <w:jc w:val="center"/>
              <w:rPr>
                <w:lang w:eastAsia="ru-RU"/>
              </w:rPr>
            </w:pPr>
          </w:p>
        </w:tc>
        <w:tc>
          <w:tcPr>
            <w:tcW w:w="172" w:type="pct"/>
            <w:vAlign w:val="center"/>
            <w:tcPrChange w:id="80" w:author="Anna Antikol" w:date="2015-09-02T16:53:00Z">
              <w:tcPr>
                <w:tcW w:w="160" w:type="pct"/>
                <w:vAlign w:val="center"/>
              </w:tcPr>
            </w:tcPrChange>
          </w:tcPr>
          <w:p w14:paraId="1D143933" w14:textId="77777777" w:rsidR="009B5294" w:rsidRPr="001332CF" w:rsidRDefault="009B5294" w:rsidP="009B5294">
            <w:pPr>
              <w:jc w:val="center"/>
              <w:rPr>
                <w:lang w:eastAsia="ru-RU"/>
              </w:rPr>
            </w:pPr>
          </w:p>
        </w:tc>
        <w:tc>
          <w:tcPr>
            <w:tcW w:w="161" w:type="pct"/>
            <w:vAlign w:val="center"/>
            <w:tcPrChange w:id="81" w:author="Anna Antikol" w:date="2015-09-02T16:53:00Z">
              <w:tcPr>
                <w:tcW w:w="160" w:type="pct"/>
                <w:vAlign w:val="center"/>
              </w:tcPr>
            </w:tcPrChange>
          </w:tcPr>
          <w:p w14:paraId="1D143934" w14:textId="77777777" w:rsidR="009B5294" w:rsidRPr="001332CF" w:rsidRDefault="009B5294" w:rsidP="009B5294">
            <w:pPr>
              <w:jc w:val="center"/>
              <w:rPr>
                <w:lang w:eastAsia="ru-RU"/>
              </w:rPr>
            </w:pPr>
          </w:p>
        </w:tc>
        <w:tc>
          <w:tcPr>
            <w:tcW w:w="150" w:type="pct"/>
            <w:vAlign w:val="center"/>
            <w:tcPrChange w:id="82" w:author="Anna Antikol" w:date="2015-09-02T16:53:00Z">
              <w:tcPr>
                <w:tcW w:w="150" w:type="pct"/>
                <w:vAlign w:val="center"/>
              </w:tcPr>
            </w:tcPrChange>
          </w:tcPr>
          <w:p w14:paraId="1D143935" w14:textId="77777777" w:rsidR="009B5294" w:rsidRPr="001332CF" w:rsidRDefault="009B5294" w:rsidP="009B5294">
            <w:pPr>
              <w:jc w:val="center"/>
              <w:rPr>
                <w:lang w:eastAsia="ru-RU"/>
              </w:rPr>
            </w:pPr>
          </w:p>
        </w:tc>
        <w:tc>
          <w:tcPr>
            <w:tcW w:w="164" w:type="pct"/>
            <w:vAlign w:val="center"/>
            <w:tcPrChange w:id="83" w:author="Anna Antikol" w:date="2015-09-02T16:53:00Z">
              <w:tcPr>
                <w:tcW w:w="164" w:type="pct"/>
                <w:vAlign w:val="center"/>
              </w:tcPr>
            </w:tcPrChange>
          </w:tcPr>
          <w:p w14:paraId="1D143936" w14:textId="77777777" w:rsidR="009B5294" w:rsidRPr="001332CF" w:rsidRDefault="009B5294" w:rsidP="009B5294">
            <w:pPr>
              <w:jc w:val="center"/>
              <w:rPr>
                <w:lang w:eastAsia="ru-RU"/>
              </w:rPr>
            </w:pPr>
          </w:p>
        </w:tc>
        <w:tc>
          <w:tcPr>
            <w:tcW w:w="164" w:type="pct"/>
            <w:shd w:val="clear" w:color="auto" w:fill="auto"/>
            <w:noWrap/>
            <w:vAlign w:val="center"/>
            <w:hideMark/>
            <w:tcPrChange w:id="84" w:author="Anna Antikol" w:date="2015-09-02T16:53:00Z">
              <w:tcPr>
                <w:tcW w:w="164" w:type="pct"/>
                <w:shd w:val="clear" w:color="auto" w:fill="auto"/>
                <w:noWrap/>
                <w:vAlign w:val="center"/>
                <w:hideMark/>
              </w:tcPr>
            </w:tcPrChange>
          </w:tcPr>
          <w:p w14:paraId="1D143937" w14:textId="77777777" w:rsidR="009B5294" w:rsidRPr="001332CF" w:rsidRDefault="009B5294" w:rsidP="009B5294">
            <w:pPr>
              <w:jc w:val="center"/>
              <w:rPr>
                <w:lang w:eastAsia="ru-RU"/>
              </w:rPr>
            </w:pPr>
          </w:p>
        </w:tc>
        <w:tc>
          <w:tcPr>
            <w:tcW w:w="162" w:type="pct"/>
            <w:shd w:val="clear" w:color="auto" w:fill="auto"/>
            <w:noWrap/>
            <w:vAlign w:val="center"/>
            <w:hideMark/>
            <w:tcPrChange w:id="85" w:author="Anna Antikol" w:date="2015-09-02T16:53:00Z">
              <w:tcPr>
                <w:tcW w:w="162" w:type="pct"/>
                <w:shd w:val="clear" w:color="auto" w:fill="auto"/>
                <w:noWrap/>
                <w:vAlign w:val="center"/>
                <w:hideMark/>
              </w:tcPr>
            </w:tcPrChange>
          </w:tcPr>
          <w:p w14:paraId="1D143938" w14:textId="77777777" w:rsidR="009B5294" w:rsidRPr="001332CF" w:rsidRDefault="009B5294" w:rsidP="009B5294">
            <w:pPr>
              <w:jc w:val="center"/>
              <w:rPr>
                <w:lang w:eastAsia="ru-RU"/>
              </w:rPr>
            </w:pPr>
          </w:p>
        </w:tc>
      </w:tr>
      <w:tr w:rsidR="009B5294" w:rsidRPr="008B3AC9" w14:paraId="1D14394F" w14:textId="77777777" w:rsidTr="009B5294">
        <w:tblPrEx>
          <w:tblW w:w="5231" w:type="pct"/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PrExChange w:id="86" w:author="Anna Antikol" w:date="2015-09-02T16:53:00Z">
            <w:tblPrEx>
              <w:tblW w:w="5231" w:type="pct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</w:tblPrEx>
          </w:tblPrExChange>
        </w:tblPrEx>
        <w:trPr>
          <w:trHeight w:val="77"/>
          <w:jc w:val="center"/>
          <w:trPrChange w:id="87" w:author="Anna Antikol" w:date="2015-09-02T16:53:00Z">
            <w:trPr>
              <w:trHeight w:val="77"/>
              <w:jc w:val="center"/>
            </w:trPr>
          </w:trPrChange>
        </w:trPr>
        <w:tc>
          <w:tcPr>
            <w:tcW w:w="215" w:type="pct"/>
            <w:tcPrChange w:id="88" w:author="Anna Antikol" w:date="2015-09-02T16:53:00Z">
              <w:tcPr>
                <w:tcW w:w="215" w:type="pct"/>
              </w:tcPr>
            </w:tcPrChange>
          </w:tcPr>
          <w:p w14:paraId="1D14393A" w14:textId="77777777" w:rsidR="009B5294" w:rsidRDefault="009B5294" w:rsidP="009B5294">
            <w:pPr>
              <w:jc w:val="center"/>
              <w:rPr>
                <w:lang w:eastAsia="ru-RU"/>
              </w:rPr>
            </w:pPr>
          </w:p>
        </w:tc>
        <w:tc>
          <w:tcPr>
            <w:tcW w:w="215" w:type="pct"/>
            <w:tcPrChange w:id="89" w:author="Anna Antikol" w:date="2015-09-02T16:53:00Z">
              <w:tcPr>
                <w:tcW w:w="215" w:type="pct"/>
              </w:tcPr>
            </w:tcPrChange>
          </w:tcPr>
          <w:p w14:paraId="1D14393B" w14:textId="77777777" w:rsidR="009B5294" w:rsidRDefault="009B5294" w:rsidP="009B5294">
            <w:pPr>
              <w:jc w:val="center"/>
              <w:rPr>
                <w:lang w:eastAsia="ru-RU"/>
              </w:rPr>
            </w:pPr>
          </w:p>
        </w:tc>
        <w:tc>
          <w:tcPr>
            <w:tcW w:w="215" w:type="pct"/>
            <w:tcPrChange w:id="90" w:author="Anna Antikol" w:date="2015-09-02T16:53:00Z">
              <w:tcPr>
                <w:tcW w:w="215" w:type="pct"/>
              </w:tcPr>
            </w:tcPrChange>
          </w:tcPr>
          <w:p w14:paraId="1D14393C" w14:textId="77777777" w:rsidR="009B5294" w:rsidRDefault="009B5294" w:rsidP="009B5294">
            <w:pPr>
              <w:jc w:val="center"/>
              <w:rPr>
                <w:lang w:eastAsia="ru-RU"/>
              </w:rPr>
            </w:pPr>
          </w:p>
        </w:tc>
        <w:tc>
          <w:tcPr>
            <w:tcW w:w="472" w:type="pct"/>
            <w:tcPrChange w:id="91" w:author="Anna Antikol" w:date="2015-09-02T16:53:00Z">
              <w:tcPr>
                <w:tcW w:w="472" w:type="pct"/>
              </w:tcPr>
            </w:tcPrChange>
          </w:tcPr>
          <w:p w14:paraId="0CF0029E" w14:textId="77777777" w:rsidR="009B5294" w:rsidRDefault="009B5294" w:rsidP="009B5294">
            <w:pPr>
              <w:jc w:val="center"/>
              <w:rPr>
                <w:ins w:id="92" w:author="Anna Antikol" w:date="2015-09-02T16:46:00Z"/>
                <w:lang w:eastAsia="ru-RU"/>
              </w:rPr>
            </w:pPr>
          </w:p>
        </w:tc>
        <w:tc>
          <w:tcPr>
            <w:tcW w:w="231" w:type="pct"/>
            <w:tcPrChange w:id="93" w:author="Anna Antikol" w:date="2015-09-02T16:53:00Z">
              <w:tcPr>
                <w:tcW w:w="231" w:type="pct"/>
              </w:tcPr>
            </w:tcPrChange>
          </w:tcPr>
          <w:p w14:paraId="25B1EEF2" w14:textId="70CD3ED2" w:rsidR="009B5294" w:rsidRDefault="009B5294" w:rsidP="009B5294">
            <w:pPr>
              <w:jc w:val="center"/>
              <w:rPr>
                <w:lang w:eastAsia="ru-RU"/>
              </w:rPr>
            </w:pPr>
          </w:p>
        </w:tc>
        <w:tc>
          <w:tcPr>
            <w:tcW w:w="231" w:type="pct"/>
            <w:tcPrChange w:id="94" w:author="Anna Antikol" w:date="2015-09-02T16:53:00Z">
              <w:tcPr>
                <w:tcW w:w="231" w:type="pct"/>
              </w:tcPr>
            </w:tcPrChange>
          </w:tcPr>
          <w:p w14:paraId="36286F54" w14:textId="77777777" w:rsidR="009B5294" w:rsidRDefault="009B5294" w:rsidP="009B5294">
            <w:pPr>
              <w:jc w:val="center"/>
              <w:rPr>
                <w:lang w:eastAsia="ru-RU"/>
              </w:rPr>
            </w:pPr>
          </w:p>
        </w:tc>
        <w:tc>
          <w:tcPr>
            <w:tcW w:w="231" w:type="pct"/>
            <w:tcPrChange w:id="95" w:author="Anna Antikol" w:date="2015-09-02T16:53:00Z">
              <w:tcPr>
                <w:tcW w:w="231" w:type="pct"/>
              </w:tcPr>
            </w:tcPrChange>
          </w:tcPr>
          <w:p w14:paraId="4843C7AA" w14:textId="77777777" w:rsidR="009B5294" w:rsidRDefault="009B5294" w:rsidP="009B5294">
            <w:pPr>
              <w:jc w:val="center"/>
              <w:rPr>
                <w:lang w:eastAsia="ru-RU"/>
              </w:rPr>
            </w:pPr>
          </w:p>
        </w:tc>
        <w:tc>
          <w:tcPr>
            <w:tcW w:w="324" w:type="pct"/>
            <w:tcPrChange w:id="96" w:author="Anna Antikol" w:date="2015-09-02T16:53:00Z">
              <w:tcPr>
                <w:tcW w:w="324" w:type="pct"/>
              </w:tcPr>
            </w:tcPrChange>
          </w:tcPr>
          <w:p w14:paraId="7ED35107" w14:textId="77777777" w:rsidR="009B5294" w:rsidRDefault="009B5294" w:rsidP="009B5294">
            <w:pPr>
              <w:jc w:val="center"/>
              <w:rPr>
                <w:lang w:eastAsia="ru-RU"/>
              </w:rPr>
            </w:pPr>
          </w:p>
        </w:tc>
        <w:tc>
          <w:tcPr>
            <w:tcW w:w="244" w:type="pct"/>
            <w:tcPrChange w:id="97" w:author="Anna Antikol" w:date="2015-09-02T16:53:00Z">
              <w:tcPr>
                <w:tcW w:w="244" w:type="pct"/>
              </w:tcPr>
            </w:tcPrChange>
          </w:tcPr>
          <w:p w14:paraId="1D14393E" w14:textId="04BA6C24" w:rsidR="009B5294" w:rsidRPr="001332CF" w:rsidRDefault="009B5294" w:rsidP="009B5294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002</w:t>
            </w:r>
          </w:p>
        </w:tc>
        <w:tc>
          <w:tcPr>
            <w:tcW w:w="164" w:type="pct"/>
            <w:vAlign w:val="center"/>
            <w:tcPrChange w:id="98" w:author="Anna Antikol" w:date="2015-09-02T16:53:00Z">
              <w:tcPr>
                <w:tcW w:w="164" w:type="pct"/>
                <w:vAlign w:val="center"/>
              </w:tcPr>
            </w:tcPrChange>
          </w:tcPr>
          <w:p w14:paraId="1D14393F" w14:textId="77777777" w:rsidR="009B5294" w:rsidRPr="001332CF" w:rsidRDefault="009B5294" w:rsidP="009B5294">
            <w:pPr>
              <w:jc w:val="center"/>
              <w:rPr>
                <w:lang w:eastAsia="ru-RU"/>
              </w:rPr>
            </w:pPr>
          </w:p>
        </w:tc>
        <w:tc>
          <w:tcPr>
            <w:tcW w:w="164" w:type="pct"/>
            <w:vAlign w:val="center"/>
            <w:tcPrChange w:id="99" w:author="Anna Antikol" w:date="2015-09-02T16:53:00Z">
              <w:tcPr>
                <w:tcW w:w="164" w:type="pct"/>
                <w:vAlign w:val="center"/>
              </w:tcPr>
            </w:tcPrChange>
          </w:tcPr>
          <w:p w14:paraId="1D143940" w14:textId="77777777" w:rsidR="009B5294" w:rsidRPr="001332CF" w:rsidRDefault="009B5294" w:rsidP="009B5294">
            <w:pPr>
              <w:jc w:val="center"/>
              <w:rPr>
                <w:lang w:eastAsia="ru-RU"/>
              </w:rPr>
            </w:pPr>
          </w:p>
        </w:tc>
        <w:tc>
          <w:tcPr>
            <w:tcW w:w="164" w:type="pct"/>
            <w:shd w:val="clear" w:color="auto" w:fill="auto"/>
            <w:noWrap/>
            <w:vAlign w:val="center"/>
            <w:hideMark/>
            <w:tcPrChange w:id="100" w:author="Anna Antikol" w:date="2015-09-02T16:53:00Z">
              <w:tcPr>
                <w:tcW w:w="164" w:type="pct"/>
                <w:shd w:val="clear" w:color="auto" w:fill="auto"/>
                <w:noWrap/>
                <w:vAlign w:val="center"/>
                <w:hideMark/>
              </w:tcPr>
            </w:tcPrChange>
          </w:tcPr>
          <w:p w14:paraId="1D143941" w14:textId="77777777" w:rsidR="009B5294" w:rsidRPr="001332CF" w:rsidRDefault="009B5294" w:rsidP="009B5294">
            <w:pPr>
              <w:jc w:val="center"/>
              <w:rPr>
                <w:lang w:eastAsia="ru-RU"/>
              </w:rPr>
            </w:pPr>
          </w:p>
        </w:tc>
        <w:tc>
          <w:tcPr>
            <w:tcW w:w="175" w:type="pct"/>
            <w:shd w:val="clear" w:color="auto" w:fill="auto"/>
            <w:noWrap/>
            <w:vAlign w:val="center"/>
            <w:hideMark/>
            <w:tcPrChange w:id="101" w:author="Anna Antikol" w:date="2015-09-02T16:53:00Z">
              <w:tcPr>
                <w:tcW w:w="175" w:type="pct"/>
                <w:shd w:val="clear" w:color="auto" w:fill="auto"/>
                <w:noWrap/>
                <w:vAlign w:val="center"/>
                <w:hideMark/>
              </w:tcPr>
            </w:tcPrChange>
          </w:tcPr>
          <w:p w14:paraId="1D143942" w14:textId="77777777" w:rsidR="009B5294" w:rsidRPr="001332CF" w:rsidRDefault="009B5294" w:rsidP="009B5294">
            <w:pPr>
              <w:jc w:val="center"/>
              <w:rPr>
                <w:lang w:eastAsia="ru-RU"/>
              </w:rPr>
            </w:pPr>
          </w:p>
        </w:tc>
        <w:tc>
          <w:tcPr>
            <w:tcW w:w="154" w:type="pct"/>
            <w:vAlign w:val="center"/>
            <w:tcPrChange w:id="102" w:author="Anna Antikol" w:date="2015-09-02T16:53:00Z">
              <w:tcPr>
                <w:tcW w:w="154" w:type="pct"/>
                <w:vAlign w:val="center"/>
              </w:tcPr>
            </w:tcPrChange>
          </w:tcPr>
          <w:p w14:paraId="1D143943" w14:textId="77777777" w:rsidR="009B5294" w:rsidRPr="001332CF" w:rsidRDefault="009B5294" w:rsidP="009B5294">
            <w:pPr>
              <w:jc w:val="center"/>
              <w:rPr>
                <w:lang w:eastAsia="ru-RU"/>
              </w:rPr>
            </w:pPr>
          </w:p>
        </w:tc>
        <w:tc>
          <w:tcPr>
            <w:tcW w:w="164" w:type="pct"/>
            <w:vAlign w:val="center"/>
            <w:tcPrChange w:id="103" w:author="Anna Antikol" w:date="2015-09-02T16:53:00Z">
              <w:tcPr>
                <w:tcW w:w="164" w:type="pct"/>
                <w:vAlign w:val="center"/>
              </w:tcPr>
            </w:tcPrChange>
          </w:tcPr>
          <w:p w14:paraId="1D143944" w14:textId="77777777" w:rsidR="009B5294" w:rsidRPr="001332CF" w:rsidRDefault="009B5294" w:rsidP="009B5294">
            <w:pPr>
              <w:jc w:val="center"/>
              <w:rPr>
                <w:lang w:eastAsia="ru-RU"/>
              </w:rPr>
            </w:pPr>
          </w:p>
        </w:tc>
        <w:tc>
          <w:tcPr>
            <w:tcW w:w="164" w:type="pct"/>
            <w:shd w:val="clear" w:color="auto" w:fill="auto"/>
            <w:noWrap/>
            <w:vAlign w:val="center"/>
            <w:hideMark/>
            <w:tcPrChange w:id="104" w:author="Anna Antikol" w:date="2015-09-02T16:53:00Z">
              <w:tcPr>
                <w:tcW w:w="164" w:type="pct"/>
                <w:shd w:val="clear" w:color="auto" w:fill="auto"/>
                <w:noWrap/>
                <w:vAlign w:val="center"/>
                <w:hideMark/>
              </w:tcPr>
            </w:tcPrChange>
          </w:tcPr>
          <w:p w14:paraId="1D143945" w14:textId="77777777" w:rsidR="009B5294" w:rsidRPr="001332CF" w:rsidRDefault="009B5294" w:rsidP="009B5294">
            <w:pPr>
              <w:jc w:val="center"/>
              <w:rPr>
                <w:lang w:eastAsia="ru-RU"/>
              </w:rPr>
            </w:pPr>
          </w:p>
        </w:tc>
        <w:tc>
          <w:tcPr>
            <w:tcW w:w="192" w:type="pct"/>
            <w:shd w:val="clear" w:color="auto" w:fill="auto"/>
            <w:noWrap/>
            <w:vAlign w:val="center"/>
            <w:hideMark/>
            <w:tcPrChange w:id="105" w:author="Anna Antikol" w:date="2015-09-02T16:53:00Z">
              <w:tcPr>
                <w:tcW w:w="192" w:type="pct"/>
                <w:shd w:val="clear" w:color="auto" w:fill="auto"/>
                <w:noWrap/>
                <w:vAlign w:val="center"/>
                <w:hideMark/>
              </w:tcPr>
            </w:tcPrChange>
          </w:tcPr>
          <w:p w14:paraId="1D143946" w14:textId="77777777" w:rsidR="009B5294" w:rsidRPr="001332CF" w:rsidRDefault="009B5294" w:rsidP="009B5294">
            <w:pPr>
              <w:jc w:val="center"/>
              <w:rPr>
                <w:lang w:eastAsia="ru-RU"/>
              </w:rPr>
            </w:pPr>
          </w:p>
        </w:tc>
        <w:tc>
          <w:tcPr>
            <w:tcW w:w="160" w:type="pct"/>
            <w:vAlign w:val="center"/>
            <w:tcPrChange w:id="106" w:author="Anna Antikol" w:date="2015-09-02T16:53:00Z">
              <w:tcPr>
                <w:tcW w:w="160" w:type="pct"/>
                <w:vAlign w:val="center"/>
              </w:tcPr>
            </w:tcPrChange>
          </w:tcPr>
          <w:p w14:paraId="1D143947" w14:textId="77777777" w:rsidR="009B5294" w:rsidRPr="001332CF" w:rsidRDefault="009B5294" w:rsidP="009B5294">
            <w:pPr>
              <w:jc w:val="center"/>
              <w:rPr>
                <w:lang w:eastAsia="ru-RU"/>
              </w:rPr>
            </w:pPr>
          </w:p>
        </w:tc>
        <w:tc>
          <w:tcPr>
            <w:tcW w:w="148" w:type="pct"/>
            <w:vAlign w:val="center"/>
            <w:tcPrChange w:id="107" w:author="Anna Antikol" w:date="2015-09-02T16:53:00Z">
              <w:tcPr>
                <w:tcW w:w="160" w:type="pct"/>
                <w:vAlign w:val="center"/>
              </w:tcPr>
            </w:tcPrChange>
          </w:tcPr>
          <w:p w14:paraId="1D143948" w14:textId="77777777" w:rsidR="009B5294" w:rsidRPr="001332CF" w:rsidRDefault="009B5294" w:rsidP="009B5294">
            <w:pPr>
              <w:jc w:val="center"/>
              <w:rPr>
                <w:lang w:eastAsia="ru-RU"/>
              </w:rPr>
            </w:pPr>
          </w:p>
        </w:tc>
        <w:tc>
          <w:tcPr>
            <w:tcW w:w="172" w:type="pct"/>
            <w:vAlign w:val="center"/>
            <w:tcPrChange w:id="108" w:author="Anna Antikol" w:date="2015-09-02T16:53:00Z">
              <w:tcPr>
                <w:tcW w:w="160" w:type="pct"/>
                <w:vAlign w:val="center"/>
              </w:tcPr>
            </w:tcPrChange>
          </w:tcPr>
          <w:p w14:paraId="1D143949" w14:textId="77777777" w:rsidR="009B5294" w:rsidRPr="001332CF" w:rsidRDefault="009B5294" w:rsidP="009B5294">
            <w:pPr>
              <w:jc w:val="center"/>
              <w:rPr>
                <w:lang w:eastAsia="ru-RU"/>
              </w:rPr>
            </w:pPr>
          </w:p>
        </w:tc>
        <w:tc>
          <w:tcPr>
            <w:tcW w:w="161" w:type="pct"/>
            <w:vAlign w:val="center"/>
            <w:tcPrChange w:id="109" w:author="Anna Antikol" w:date="2015-09-02T16:53:00Z">
              <w:tcPr>
                <w:tcW w:w="160" w:type="pct"/>
                <w:vAlign w:val="center"/>
              </w:tcPr>
            </w:tcPrChange>
          </w:tcPr>
          <w:p w14:paraId="1D14394A" w14:textId="77777777" w:rsidR="009B5294" w:rsidRPr="001332CF" w:rsidRDefault="009B5294" w:rsidP="009B5294">
            <w:pPr>
              <w:jc w:val="center"/>
              <w:rPr>
                <w:lang w:eastAsia="ru-RU"/>
              </w:rPr>
            </w:pPr>
          </w:p>
        </w:tc>
        <w:tc>
          <w:tcPr>
            <w:tcW w:w="150" w:type="pct"/>
            <w:vAlign w:val="center"/>
            <w:tcPrChange w:id="110" w:author="Anna Antikol" w:date="2015-09-02T16:53:00Z">
              <w:tcPr>
                <w:tcW w:w="150" w:type="pct"/>
                <w:vAlign w:val="center"/>
              </w:tcPr>
            </w:tcPrChange>
          </w:tcPr>
          <w:p w14:paraId="1D14394B" w14:textId="77777777" w:rsidR="009B5294" w:rsidRPr="001332CF" w:rsidRDefault="009B5294" w:rsidP="009B5294">
            <w:pPr>
              <w:jc w:val="center"/>
              <w:rPr>
                <w:lang w:eastAsia="ru-RU"/>
              </w:rPr>
            </w:pPr>
          </w:p>
        </w:tc>
        <w:tc>
          <w:tcPr>
            <w:tcW w:w="164" w:type="pct"/>
            <w:vAlign w:val="center"/>
            <w:tcPrChange w:id="111" w:author="Anna Antikol" w:date="2015-09-02T16:53:00Z">
              <w:tcPr>
                <w:tcW w:w="164" w:type="pct"/>
                <w:vAlign w:val="center"/>
              </w:tcPr>
            </w:tcPrChange>
          </w:tcPr>
          <w:p w14:paraId="1D14394C" w14:textId="77777777" w:rsidR="009B5294" w:rsidRPr="001332CF" w:rsidRDefault="009B5294" w:rsidP="009B5294">
            <w:pPr>
              <w:jc w:val="center"/>
              <w:rPr>
                <w:lang w:eastAsia="ru-RU"/>
              </w:rPr>
            </w:pPr>
          </w:p>
        </w:tc>
        <w:tc>
          <w:tcPr>
            <w:tcW w:w="164" w:type="pct"/>
            <w:shd w:val="clear" w:color="auto" w:fill="auto"/>
            <w:noWrap/>
            <w:vAlign w:val="center"/>
            <w:hideMark/>
            <w:tcPrChange w:id="112" w:author="Anna Antikol" w:date="2015-09-02T16:53:00Z">
              <w:tcPr>
                <w:tcW w:w="164" w:type="pct"/>
                <w:shd w:val="clear" w:color="auto" w:fill="auto"/>
                <w:noWrap/>
                <w:vAlign w:val="center"/>
                <w:hideMark/>
              </w:tcPr>
            </w:tcPrChange>
          </w:tcPr>
          <w:p w14:paraId="1D14394D" w14:textId="77777777" w:rsidR="009B5294" w:rsidRPr="001332CF" w:rsidRDefault="009B5294" w:rsidP="009B5294">
            <w:pPr>
              <w:jc w:val="center"/>
              <w:rPr>
                <w:lang w:eastAsia="ru-RU"/>
              </w:rPr>
            </w:pPr>
          </w:p>
        </w:tc>
        <w:tc>
          <w:tcPr>
            <w:tcW w:w="162" w:type="pct"/>
            <w:shd w:val="clear" w:color="auto" w:fill="auto"/>
            <w:noWrap/>
            <w:vAlign w:val="center"/>
            <w:hideMark/>
            <w:tcPrChange w:id="113" w:author="Anna Antikol" w:date="2015-09-02T16:53:00Z">
              <w:tcPr>
                <w:tcW w:w="162" w:type="pct"/>
                <w:shd w:val="clear" w:color="auto" w:fill="auto"/>
                <w:noWrap/>
                <w:vAlign w:val="center"/>
                <w:hideMark/>
              </w:tcPr>
            </w:tcPrChange>
          </w:tcPr>
          <w:p w14:paraId="1D14394E" w14:textId="77777777" w:rsidR="009B5294" w:rsidRPr="001332CF" w:rsidRDefault="009B5294" w:rsidP="009B5294">
            <w:pPr>
              <w:jc w:val="center"/>
              <w:rPr>
                <w:lang w:eastAsia="ru-RU"/>
              </w:rPr>
            </w:pPr>
          </w:p>
        </w:tc>
      </w:tr>
      <w:tr w:rsidR="009B5294" w:rsidRPr="008B3AC9" w14:paraId="1D143965" w14:textId="77777777" w:rsidTr="009B5294">
        <w:tblPrEx>
          <w:tblW w:w="5231" w:type="pct"/>
          <w:jc w:val="center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ayout w:type="fixed"/>
          <w:tblPrExChange w:id="114" w:author="Anna Antikol" w:date="2015-09-02T16:53:00Z">
            <w:tblPrEx>
              <w:tblW w:w="5231" w:type="pct"/>
              <w:jc w:val="center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</w:tblPrEx>
          </w:tblPrExChange>
        </w:tblPrEx>
        <w:trPr>
          <w:trHeight w:val="77"/>
          <w:jc w:val="center"/>
          <w:trPrChange w:id="115" w:author="Anna Antikol" w:date="2015-09-02T16:53:00Z">
            <w:trPr>
              <w:trHeight w:val="77"/>
              <w:jc w:val="center"/>
            </w:trPr>
          </w:trPrChange>
        </w:trPr>
        <w:tc>
          <w:tcPr>
            <w:tcW w:w="215" w:type="pct"/>
            <w:tcPrChange w:id="116" w:author="Anna Antikol" w:date="2015-09-02T16:53:00Z">
              <w:tcPr>
                <w:tcW w:w="215" w:type="pct"/>
              </w:tcPr>
            </w:tcPrChange>
          </w:tcPr>
          <w:p w14:paraId="1D143950" w14:textId="77777777" w:rsidR="009B5294" w:rsidRDefault="009B5294" w:rsidP="009B5294">
            <w:pPr>
              <w:jc w:val="center"/>
              <w:rPr>
                <w:lang w:eastAsia="ru-RU"/>
              </w:rPr>
            </w:pPr>
          </w:p>
        </w:tc>
        <w:tc>
          <w:tcPr>
            <w:tcW w:w="215" w:type="pct"/>
            <w:tcPrChange w:id="117" w:author="Anna Antikol" w:date="2015-09-02T16:53:00Z">
              <w:tcPr>
                <w:tcW w:w="215" w:type="pct"/>
              </w:tcPr>
            </w:tcPrChange>
          </w:tcPr>
          <w:p w14:paraId="1D143951" w14:textId="77777777" w:rsidR="009B5294" w:rsidRDefault="009B5294" w:rsidP="009B5294">
            <w:pPr>
              <w:jc w:val="center"/>
              <w:rPr>
                <w:lang w:eastAsia="ru-RU"/>
              </w:rPr>
            </w:pPr>
          </w:p>
        </w:tc>
        <w:tc>
          <w:tcPr>
            <w:tcW w:w="215" w:type="pct"/>
            <w:tcPrChange w:id="118" w:author="Anna Antikol" w:date="2015-09-02T16:53:00Z">
              <w:tcPr>
                <w:tcW w:w="215" w:type="pct"/>
              </w:tcPr>
            </w:tcPrChange>
          </w:tcPr>
          <w:p w14:paraId="1D143952" w14:textId="77777777" w:rsidR="009B5294" w:rsidRDefault="009B5294" w:rsidP="009B5294">
            <w:pPr>
              <w:jc w:val="center"/>
              <w:rPr>
                <w:lang w:eastAsia="ru-RU"/>
              </w:rPr>
            </w:pPr>
          </w:p>
        </w:tc>
        <w:tc>
          <w:tcPr>
            <w:tcW w:w="472" w:type="pct"/>
            <w:tcPrChange w:id="119" w:author="Anna Antikol" w:date="2015-09-02T16:53:00Z">
              <w:tcPr>
                <w:tcW w:w="472" w:type="pct"/>
              </w:tcPr>
            </w:tcPrChange>
          </w:tcPr>
          <w:p w14:paraId="344EE388" w14:textId="77777777" w:rsidR="009B5294" w:rsidRDefault="009B5294" w:rsidP="009B5294">
            <w:pPr>
              <w:jc w:val="center"/>
              <w:rPr>
                <w:ins w:id="120" w:author="Anna Antikol" w:date="2015-09-02T16:46:00Z"/>
                <w:lang w:eastAsia="ru-RU"/>
              </w:rPr>
            </w:pPr>
          </w:p>
        </w:tc>
        <w:tc>
          <w:tcPr>
            <w:tcW w:w="231" w:type="pct"/>
            <w:tcPrChange w:id="121" w:author="Anna Antikol" w:date="2015-09-02T16:53:00Z">
              <w:tcPr>
                <w:tcW w:w="231" w:type="pct"/>
              </w:tcPr>
            </w:tcPrChange>
          </w:tcPr>
          <w:p w14:paraId="66FA56F8" w14:textId="6EA1127B" w:rsidR="009B5294" w:rsidRDefault="009B5294" w:rsidP="009B5294">
            <w:pPr>
              <w:jc w:val="center"/>
              <w:rPr>
                <w:lang w:eastAsia="ru-RU"/>
              </w:rPr>
            </w:pPr>
          </w:p>
        </w:tc>
        <w:tc>
          <w:tcPr>
            <w:tcW w:w="231" w:type="pct"/>
            <w:tcPrChange w:id="122" w:author="Anna Antikol" w:date="2015-09-02T16:53:00Z">
              <w:tcPr>
                <w:tcW w:w="231" w:type="pct"/>
              </w:tcPr>
            </w:tcPrChange>
          </w:tcPr>
          <w:p w14:paraId="2CE75D0F" w14:textId="77777777" w:rsidR="009B5294" w:rsidRDefault="009B5294" w:rsidP="009B5294">
            <w:pPr>
              <w:jc w:val="center"/>
              <w:rPr>
                <w:lang w:eastAsia="ru-RU"/>
              </w:rPr>
            </w:pPr>
          </w:p>
        </w:tc>
        <w:tc>
          <w:tcPr>
            <w:tcW w:w="231" w:type="pct"/>
            <w:tcPrChange w:id="123" w:author="Anna Antikol" w:date="2015-09-02T16:53:00Z">
              <w:tcPr>
                <w:tcW w:w="231" w:type="pct"/>
              </w:tcPr>
            </w:tcPrChange>
          </w:tcPr>
          <w:p w14:paraId="42E9D0AE" w14:textId="77777777" w:rsidR="009B5294" w:rsidRDefault="009B5294" w:rsidP="009B5294">
            <w:pPr>
              <w:jc w:val="center"/>
              <w:rPr>
                <w:lang w:eastAsia="ru-RU"/>
              </w:rPr>
            </w:pPr>
          </w:p>
        </w:tc>
        <w:tc>
          <w:tcPr>
            <w:tcW w:w="324" w:type="pct"/>
            <w:tcPrChange w:id="124" w:author="Anna Antikol" w:date="2015-09-02T16:53:00Z">
              <w:tcPr>
                <w:tcW w:w="324" w:type="pct"/>
              </w:tcPr>
            </w:tcPrChange>
          </w:tcPr>
          <w:p w14:paraId="0C335595" w14:textId="77777777" w:rsidR="009B5294" w:rsidRDefault="009B5294" w:rsidP="009B5294">
            <w:pPr>
              <w:jc w:val="center"/>
              <w:rPr>
                <w:lang w:eastAsia="ru-RU"/>
              </w:rPr>
            </w:pPr>
          </w:p>
        </w:tc>
        <w:tc>
          <w:tcPr>
            <w:tcW w:w="244" w:type="pct"/>
            <w:tcPrChange w:id="125" w:author="Anna Antikol" w:date="2015-09-02T16:53:00Z">
              <w:tcPr>
                <w:tcW w:w="244" w:type="pct"/>
              </w:tcPr>
            </w:tcPrChange>
          </w:tcPr>
          <w:p w14:paraId="1D143954" w14:textId="0BD88357" w:rsidR="009B5294" w:rsidRPr="001332CF" w:rsidRDefault="009B5294" w:rsidP="009B5294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003</w:t>
            </w:r>
          </w:p>
        </w:tc>
        <w:tc>
          <w:tcPr>
            <w:tcW w:w="164" w:type="pct"/>
            <w:vAlign w:val="center"/>
            <w:tcPrChange w:id="126" w:author="Anna Antikol" w:date="2015-09-02T16:53:00Z">
              <w:tcPr>
                <w:tcW w:w="164" w:type="pct"/>
                <w:vAlign w:val="center"/>
              </w:tcPr>
            </w:tcPrChange>
          </w:tcPr>
          <w:p w14:paraId="1D143955" w14:textId="77777777" w:rsidR="009B5294" w:rsidRPr="001332CF" w:rsidRDefault="009B5294" w:rsidP="009B5294">
            <w:pPr>
              <w:jc w:val="center"/>
              <w:rPr>
                <w:lang w:eastAsia="ru-RU"/>
              </w:rPr>
            </w:pPr>
          </w:p>
        </w:tc>
        <w:tc>
          <w:tcPr>
            <w:tcW w:w="164" w:type="pct"/>
            <w:vAlign w:val="center"/>
            <w:tcPrChange w:id="127" w:author="Anna Antikol" w:date="2015-09-02T16:53:00Z">
              <w:tcPr>
                <w:tcW w:w="164" w:type="pct"/>
                <w:vAlign w:val="center"/>
              </w:tcPr>
            </w:tcPrChange>
          </w:tcPr>
          <w:p w14:paraId="1D143956" w14:textId="77777777" w:rsidR="009B5294" w:rsidRPr="001332CF" w:rsidRDefault="009B5294" w:rsidP="009B5294">
            <w:pPr>
              <w:jc w:val="center"/>
              <w:rPr>
                <w:lang w:eastAsia="ru-RU"/>
              </w:rPr>
            </w:pPr>
          </w:p>
        </w:tc>
        <w:tc>
          <w:tcPr>
            <w:tcW w:w="164" w:type="pct"/>
            <w:shd w:val="clear" w:color="auto" w:fill="auto"/>
            <w:noWrap/>
            <w:vAlign w:val="center"/>
            <w:hideMark/>
            <w:tcPrChange w:id="128" w:author="Anna Antikol" w:date="2015-09-02T16:53:00Z">
              <w:tcPr>
                <w:tcW w:w="164" w:type="pct"/>
                <w:shd w:val="clear" w:color="auto" w:fill="auto"/>
                <w:noWrap/>
                <w:vAlign w:val="center"/>
                <w:hideMark/>
              </w:tcPr>
            </w:tcPrChange>
          </w:tcPr>
          <w:p w14:paraId="1D143957" w14:textId="77777777" w:rsidR="009B5294" w:rsidRPr="001332CF" w:rsidRDefault="009B5294" w:rsidP="009B5294">
            <w:pPr>
              <w:jc w:val="center"/>
              <w:rPr>
                <w:lang w:eastAsia="ru-RU"/>
              </w:rPr>
            </w:pPr>
          </w:p>
        </w:tc>
        <w:tc>
          <w:tcPr>
            <w:tcW w:w="175" w:type="pct"/>
            <w:shd w:val="clear" w:color="auto" w:fill="auto"/>
            <w:noWrap/>
            <w:vAlign w:val="center"/>
            <w:hideMark/>
            <w:tcPrChange w:id="129" w:author="Anna Antikol" w:date="2015-09-02T16:53:00Z">
              <w:tcPr>
                <w:tcW w:w="175" w:type="pct"/>
                <w:shd w:val="clear" w:color="auto" w:fill="auto"/>
                <w:noWrap/>
                <w:vAlign w:val="center"/>
                <w:hideMark/>
              </w:tcPr>
            </w:tcPrChange>
          </w:tcPr>
          <w:p w14:paraId="1D143958" w14:textId="77777777" w:rsidR="009B5294" w:rsidRPr="001332CF" w:rsidRDefault="009B5294" w:rsidP="009B5294">
            <w:pPr>
              <w:jc w:val="center"/>
              <w:rPr>
                <w:lang w:eastAsia="ru-RU"/>
              </w:rPr>
            </w:pPr>
          </w:p>
        </w:tc>
        <w:tc>
          <w:tcPr>
            <w:tcW w:w="154" w:type="pct"/>
            <w:vAlign w:val="center"/>
            <w:tcPrChange w:id="130" w:author="Anna Antikol" w:date="2015-09-02T16:53:00Z">
              <w:tcPr>
                <w:tcW w:w="154" w:type="pct"/>
                <w:vAlign w:val="center"/>
              </w:tcPr>
            </w:tcPrChange>
          </w:tcPr>
          <w:p w14:paraId="1D143959" w14:textId="77777777" w:rsidR="009B5294" w:rsidRPr="001332CF" w:rsidRDefault="009B5294" w:rsidP="009B5294">
            <w:pPr>
              <w:jc w:val="center"/>
              <w:rPr>
                <w:lang w:eastAsia="ru-RU"/>
              </w:rPr>
            </w:pPr>
          </w:p>
        </w:tc>
        <w:tc>
          <w:tcPr>
            <w:tcW w:w="164" w:type="pct"/>
            <w:vAlign w:val="center"/>
            <w:tcPrChange w:id="131" w:author="Anna Antikol" w:date="2015-09-02T16:53:00Z">
              <w:tcPr>
                <w:tcW w:w="164" w:type="pct"/>
                <w:vAlign w:val="center"/>
              </w:tcPr>
            </w:tcPrChange>
          </w:tcPr>
          <w:p w14:paraId="1D14395A" w14:textId="77777777" w:rsidR="009B5294" w:rsidRPr="001332CF" w:rsidRDefault="009B5294" w:rsidP="009B5294">
            <w:pPr>
              <w:jc w:val="center"/>
              <w:rPr>
                <w:lang w:eastAsia="ru-RU"/>
              </w:rPr>
            </w:pPr>
          </w:p>
        </w:tc>
        <w:tc>
          <w:tcPr>
            <w:tcW w:w="164" w:type="pct"/>
            <w:shd w:val="clear" w:color="auto" w:fill="auto"/>
            <w:noWrap/>
            <w:vAlign w:val="center"/>
            <w:hideMark/>
            <w:tcPrChange w:id="132" w:author="Anna Antikol" w:date="2015-09-02T16:53:00Z">
              <w:tcPr>
                <w:tcW w:w="164" w:type="pct"/>
                <w:shd w:val="clear" w:color="auto" w:fill="auto"/>
                <w:noWrap/>
                <w:vAlign w:val="center"/>
                <w:hideMark/>
              </w:tcPr>
            </w:tcPrChange>
          </w:tcPr>
          <w:p w14:paraId="1D14395B" w14:textId="77777777" w:rsidR="009B5294" w:rsidRPr="001332CF" w:rsidRDefault="009B5294" w:rsidP="009B5294">
            <w:pPr>
              <w:jc w:val="center"/>
              <w:rPr>
                <w:lang w:eastAsia="ru-RU"/>
              </w:rPr>
            </w:pPr>
          </w:p>
        </w:tc>
        <w:tc>
          <w:tcPr>
            <w:tcW w:w="192" w:type="pct"/>
            <w:shd w:val="clear" w:color="auto" w:fill="auto"/>
            <w:noWrap/>
            <w:vAlign w:val="center"/>
            <w:hideMark/>
            <w:tcPrChange w:id="133" w:author="Anna Antikol" w:date="2015-09-02T16:53:00Z">
              <w:tcPr>
                <w:tcW w:w="192" w:type="pct"/>
                <w:shd w:val="clear" w:color="auto" w:fill="auto"/>
                <w:noWrap/>
                <w:vAlign w:val="center"/>
                <w:hideMark/>
              </w:tcPr>
            </w:tcPrChange>
          </w:tcPr>
          <w:p w14:paraId="1D14395C" w14:textId="77777777" w:rsidR="009B5294" w:rsidRPr="001332CF" w:rsidRDefault="009B5294" w:rsidP="009B5294">
            <w:pPr>
              <w:jc w:val="center"/>
              <w:rPr>
                <w:lang w:eastAsia="ru-RU"/>
              </w:rPr>
            </w:pPr>
          </w:p>
        </w:tc>
        <w:tc>
          <w:tcPr>
            <w:tcW w:w="160" w:type="pct"/>
            <w:vAlign w:val="center"/>
            <w:tcPrChange w:id="134" w:author="Anna Antikol" w:date="2015-09-02T16:53:00Z">
              <w:tcPr>
                <w:tcW w:w="160" w:type="pct"/>
                <w:vAlign w:val="center"/>
              </w:tcPr>
            </w:tcPrChange>
          </w:tcPr>
          <w:p w14:paraId="1D14395D" w14:textId="77777777" w:rsidR="009B5294" w:rsidRPr="001332CF" w:rsidRDefault="009B5294" w:rsidP="009B5294">
            <w:pPr>
              <w:jc w:val="center"/>
              <w:rPr>
                <w:lang w:eastAsia="ru-RU"/>
              </w:rPr>
            </w:pPr>
          </w:p>
        </w:tc>
        <w:tc>
          <w:tcPr>
            <w:tcW w:w="148" w:type="pct"/>
            <w:vAlign w:val="center"/>
            <w:tcPrChange w:id="135" w:author="Anna Antikol" w:date="2015-09-02T16:53:00Z">
              <w:tcPr>
                <w:tcW w:w="160" w:type="pct"/>
                <w:vAlign w:val="center"/>
              </w:tcPr>
            </w:tcPrChange>
          </w:tcPr>
          <w:p w14:paraId="1D14395E" w14:textId="77777777" w:rsidR="009B5294" w:rsidRPr="001332CF" w:rsidRDefault="009B5294" w:rsidP="009B5294">
            <w:pPr>
              <w:jc w:val="center"/>
              <w:rPr>
                <w:lang w:eastAsia="ru-RU"/>
              </w:rPr>
            </w:pPr>
          </w:p>
        </w:tc>
        <w:tc>
          <w:tcPr>
            <w:tcW w:w="172" w:type="pct"/>
            <w:vAlign w:val="center"/>
            <w:tcPrChange w:id="136" w:author="Anna Antikol" w:date="2015-09-02T16:53:00Z">
              <w:tcPr>
                <w:tcW w:w="160" w:type="pct"/>
                <w:vAlign w:val="center"/>
              </w:tcPr>
            </w:tcPrChange>
          </w:tcPr>
          <w:p w14:paraId="1D14395F" w14:textId="77777777" w:rsidR="009B5294" w:rsidRPr="001332CF" w:rsidRDefault="009B5294" w:rsidP="009B5294">
            <w:pPr>
              <w:jc w:val="center"/>
              <w:rPr>
                <w:lang w:eastAsia="ru-RU"/>
              </w:rPr>
            </w:pPr>
          </w:p>
        </w:tc>
        <w:tc>
          <w:tcPr>
            <w:tcW w:w="161" w:type="pct"/>
            <w:vAlign w:val="center"/>
            <w:tcPrChange w:id="137" w:author="Anna Antikol" w:date="2015-09-02T16:53:00Z">
              <w:tcPr>
                <w:tcW w:w="160" w:type="pct"/>
                <w:vAlign w:val="center"/>
              </w:tcPr>
            </w:tcPrChange>
          </w:tcPr>
          <w:p w14:paraId="1D143960" w14:textId="77777777" w:rsidR="009B5294" w:rsidRPr="001332CF" w:rsidRDefault="009B5294" w:rsidP="009B5294">
            <w:pPr>
              <w:jc w:val="center"/>
              <w:rPr>
                <w:lang w:eastAsia="ru-RU"/>
              </w:rPr>
            </w:pPr>
          </w:p>
        </w:tc>
        <w:tc>
          <w:tcPr>
            <w:tcW w:w="150" w:type="pct"/>
            <w:vAlign w:val="center"/>
            <w:tcPrChange w:id="138" w:author="Anna Antikol" w:date="2015-09-02T16:53:00Z">
              <w:tcPr>
                <w:tcW w:w="150" w:type="pct"/>
                <w:vAlign w:val="center"/>
              </w:tcPr>
            </w:tcPrChange>
          </w:tcPr>
          <w:p w14:paraId="1D143961" w14:textId="77777777" w:rsidR="009B5294" w:rsidRPr="001332CF" w:rsidRDefault="009B5294" w:rsidP="009B5294">
            <w:pPr>
              <w:jc w:val="center"/>
              <w:rPr>
                <w:lang w:eastAsia="ru-RU"/>
              </w:rPr>
            </w:pPr>
          </w:p>
        </w:tc>
        <w:tc>
          <w:tcPr>
            <w:tcW w:w="164" w:type="pct"/>
            <w:vAlign w:val="center"/>
            <w:tcPrChange w:id="139" w:author="Anna Antikol" w:date="2015-09-02T16:53:00Z">
              <w:tcPr>
                <w:tcW w:w="164" w:type="pct"/>
                <w:vAlign w:val="center"/>
              </w:tcPr>
            </w:tcPrChange>
          </w:tcPr>
          <w:p w14:paraId="1D143962" w14:textId="77777777" w:rsidR="009B5294" w:rsidRPr="001332CF" w:rsidRDefault="009B5294" w:rsidP="009B5294">
            <w:pPr>
              <w:jc w:val="center"/>
              <w:rPr>
                <w:lang w:eastAsia="ru-RU"/>
              </w:rPr>
            </w:pPr>
          </w:p>
        </w:tc>
        <w:tc>
          <w:tcPr>
            <w:tcW w:w="164" w:type="pct"/>
            <w:shd w:val="clear" w:color="auto" w:fill="auto"/>
            <w:noWrap/>
            <w:vAlign w:val="center"/>
            <w:hideMark/>
            <w:tcPrChange w:id="140" w:author="Anna Antikol" w:date="2015-09-02T16:53:00Z">
              <w:tcPr>
                <w:tcW w:w="164" w:type="pct"/>
                <w:shd w:val="clear" w:color="auto" w:fill="auto"/>
                <w:noWrap/>
                <w:vAlign w:val="center"/>
                <w:hideMark/>
              </w:tcPr>
            </w:tcPrChange>
          </w:tcPr>
          <w:p w14:paraId="1D143963" w14:textId="77777777" w:rsidR="009B5294" w:rsidRPr="001332CF" w:rsidRDefault="009B5294" w:rsidP="009B5294">
            <w:pPr>
              <w:jc w:val="center"/>
              <w:rPr>
                <w:lang w:eastAsia="ru-RU"/>
              </w:rPr>
            </w:pPr>
          </w:p>
        </w:tc>
        <w:tc>
          <w:tcPr>
            <w:tcW w:w="162" w:type="pct"/>
            <w:shd w:val="clear" w:color="auto" w:fill="auto"/>
            <w:noWrap/>
            <w:vAlign w:val="center"/>
            <w:hideMark/>
            <w:tcPrChange w:id="141" w:author="Anna Antikol" w:date="2015-09-02T16:53:00Z">
              <w:tcPr>
                <w:tcW w:w="162" w:type="pct"/>
                <w:shd w:val="clear" w:color="auto" w:fill="auto"/>
                <w:noWrap/>
                <w:vAlign w:val="center"/>
                <w:hideMark/>
              </w:tcPr>
            </w:tcPrChange>
          </w:tcPr>
          <w:p w14:paraId="1D143964" w14:textId="77777777" w:rsidR="009B5294" w:rsidRPr="001332CF" w:rsidRDefault="009B5294" w:rsidP="009B5294">
            <w:pPr>
              <w:jc w:val="center"/>
              <w:rPr>
                <w:lang w:eastAsia="ru-RU"/>
              </w:rPr>
            </w:pPr>
          </w:p>
        </w:tc>
      </w:tr>
    </w:tbl>
    <w:p w14:paraId="1D143966" w14:textId="77777777" w:rsidR="00B17DFD" w:rsidRDefault="00B17DFD" w:rsidP="00926063">
      <w:pPr>
        <w:pStyle w:val="NoSpacing"/>
      </w:pPr>
    </w:p>
    <w:p w14:paraId="1D143967" w14:textId="77777777" w:rsidR="00701463" w:rsidRDefault="00701463">
      <w:pPr>
        <w:spacing w:after="200" w:line="276" w:lineRule="auto"/>
      </w:pPr>
      <w:r>
        <w:br w:type="page"/>
      </w:r>
    </w:p>
    <w:p w14:paraId="1D143968" w14:textId="77777777" w:rsidR="00725A80" w:rsidRDefault="000579DF" w:rsidP="00725A80">
      <w:pPr>
        <w:spacing w:after="160" w:line="259" w:lineRule="auto"/>
      </w:pPr>
      <w:r>
        <w:lastRenderedPageBreak/>
        <w:t>Раздел 2</w:t>
      </w:r>
      <w:r w:rsidR="00725A80" w:rsidRPr="00133245">
        <w:t xml:space="preserve">. </w:t>
      </w:r>
      <w:r w:rsidR="00725A80">
        <w:t xml:space="preserve">Сведения </w:t>
      </w:r>
      <w:r w:rsidR="00725A80" w:rsidRPr="00621122">
        <w:t>о</w:t>
      </w:r>
      <w:r w:rsidR="00725A80">
        <w:t>б изменениях</w:t>
      </w:r>
      <w:r w:rsidR="00725A80" w:rsidRPr="00621122">
        <w:t xml:space="preserve"> </w:t>
      </w:r>
      <w:r w:rsidR="00725A80">
        <w:t xml:space="preserve">за отчетный период запасов </w:t>
      </w:r>
      <w:r w:rsidR="00960C57" w:rsidRPr="005D6775">
        <w:t xml:space="preserve">углеводородного сырья </w:t>
      </w:r>
      <w:r w:rsidR="00725A80">
        <w:t>в разрезе причин</w:t>
      </w:r>
    </w:p>
    <w:tbl>
      <w:tblPr>
        <w:tblStyle w:val="TableGrid"/>
        <w:tblW w:w="5000" w:type="pct"/>
        <w:tblLayout w:type="fixed"/>
        <w:tblLook w:val="04A0" w:firstRow="1" w:lastRow="0" w:firstColumn="1" w:lastColumn="0" w:noHBand="0" w:noVBand="1"/>
        <w:tblPrChange w:id="142" w:author="Anna Antikol" w:date="2015-09-02T16:56:00Z">
          <w:tblPr>
            <w:tblStyle w:val="TableGrid"/>
            <w:tblW w:w="5000" w:type="pct"/>
            <w:tblLayout w:type="fixed"/>
            <w:tblLook w:val="04A0" w:firstRow="1" w:lastRow="0" w:firstColumn="1" w:lastColumn="0" w:noHBand="0" w:noVBand="1"/>
          </w:tblPr>
        </w:tblPrChange>
      </w:tblPr>
      <w:tblGrid>
        <w:gridCol w:w="805"/>
        <w:gridCol w:w="804"/>
        <w:gridCol w:w="804"/>
        <w:gridCol w:w="1520"/>
        <w:gridCol w:w="730"/>
        <w:gridCol w:w="627"/>
        <w:gridCol w:w="627"/>
        <w:gridCol w:w="1136"/>
        <w:gridCol w:w="707"/>
        <w:gridCol w:w="852"/>
        <w:gridCol w:w="1029"/>
        <w:gridCol w:w="1029"/>
        <w:gridCol w:w="1029"/>
        <w:gridCol w:w="1029"/>
        <w:gridCol w:w="1029"/>
        <w:gridCol w:w="1029"/>
        <w:tblGridChange w:id="143">
          <w:tblGrid>
            <w:gridCol w:w="805"/>
            <w:gridCol w:w="804"/>
            <w:gridCol w:w="1"/>
            <w:gridCol w:w="803"/>
            <w:gridCol w:w="2"/>
            <w:gridCol w:w="1518"/>
            <w:gridCol w:w="2"/>
            <w:gridCol w:w="1"/>
            <w:gridCol w:w="727"/>
            <w:gridCol w:w="2"/>
            <w:gridCol w:w="1"/>
            <w:gridCol w:w="1"/>
            <w:gridCol w:w="623"/>
            <w:gridCol w:w="2"/>
            <w:gridCol w:w="1"/>
            <w:gridCol w:w="105"/>
            <w:gridCol w:w="519"/>
            <w:gridCol w:w="2"/>
            <w:gridCol w:w="1"/>
            <w:gridCol w:w="212"/>
            <w:gridCol w:w="781"/>
            <w:gridCol w:w="1"/>
            <w:gridCol w:w="139"/>
            <w:gridCol w:w="2"/>
            <w:gridCol w:w="538"/>
            <w:gridCol w:w="1"/>
            <w:gridCol w:w="166"/>
            <w:gridCol w:w="2"/>
            <w:gridCol w:w="850"/>
            <w:gridCol w:w="2"/>
            <w:gridCol w:w="940"/>
            <w:gridCol w:w="988"/>
            <w:gridCol w:w="128"/>
            <w:gridCol w:w="1061"/>
            <w:gridCol w:w="100"/>
            <w:gridCol w:w="852"/>
            <w:gridCol w:w="45"/>
            <w:gridCol w:w="1067"/>
            <w:gridCol w:w="991"/>
          </w:tblGrid>
        </w:tblGridChange>
      </w:tblGrid>
      <w:tr w:rsidR="00902F3B" w:rsidRPr="00AA6BF3" w14:paraId="1D143971" w14:textId="77777777" w:rsidTr="00902F3B">
        <w:tc>
          <w:tcPr>
            <w:tcW w:w="272" w:type="pct"/>
            <w:vMerge w:val="restart"/>
            <w:vAlign w:val="center"/>
            <w:tcPrChange w:id="144" w:author="Anna Antikol" w:date="2015-09-02T16:56:00Z">
              <w:tcPr>
                <w:tcW w:w="272" w:type="pct"/>
                <w:vMerge w:val="restart"/>
                <w:vAlign w:val="center"/>
              </w:tcPr>
            </w:tcPrChange>
          </w:tcPr>
          <w:p w14:paraId="1D143969" w14:textId="77777777" w:rsidR="00902F3B" w:rsidRPr="00AA6BF3" w:rsidRDefault="00902F3B" w:rsidP="00902F3B">
            <w:pPr>
              <w:contextualSpacing/>
              <w:jc w:val="center"/>
            </w:pPr>
            <w:r w:rsidRPr="00AA6BF3">
              <w:t>Субъект РФ</w:t>
            </w:r>
          </w:p>
        </w:tc>
        <w:tc>
          <w:tcPr>
            <w:tcW w:w="272" w:type="pct"/>
            <w:vMerge w:val="restart"/>
            <w:vAlign w:val="center"/>
            <w:tcPrChange w:id="145" w:author="Anna Antikol" w:date="2015-09-02T16:56:00Z">
              <w:tcPr>
                <w:tcW w:w="272" w:type="pct"/>
                <w:gridSpan w:val="2"/>
                <w:vMerge w:val="restart"/>
                <w:vAlign w:val="center"/>
              </w:tcPr>
            </w:tcPrChange>
          </w:tcPr>
          <w:p w14:paraId="1D14396A" w14:textId="77777777" w:rsidR="00902F3B" w:rsidRPr="00AA6BF3" w:rsidRDefault="00902F3B" w:rsidP="00902F3B">
            <w:pPr>
              <w:contextualSpacing/>
              <w:jc w:val="center"/>
            </w:pPr>
            <w:r>
              <w:t>Предприятие</w:t>
            </w:r>
          </w:p>
        </w:tc>
        <w:tc>
          <w:tcPr>
            <w:tcW w:w="272" w:type="pct"/>
            <w:vMerge w:val="restart"/>
            <w:vAlign w:val="center"/>
            <w:tcPrChange w:id="146" w:author="Anna Antikol" w:date="2015-09-02T16:56:00Z">
              <w:tcPr>
                <w:tcW w:w="272" w:type="pct"/>
                <w:gridSpan w:val="2"/>
                <w:vMerge w:val="restart"/>
                <w:vAlign w:val="center"/>
              </w:tcPr>
            </w:tcPrChange>
          </w:tcPr>
          <w:p w14:paraId="1D14396B" w14:textId="77777777" w:rsidR="00902F3B" w:rsidRPr="00AA6BF3" w:rsidRDefault="00902F3B" w:rsidP="00902F3B">
            <w:pPr>
              <w:contextualSpacing/>
              <w:jc w:val="center"/>
            </w:pPr>
            <w:r w:rsidRPr="00AA6BF3">
              <w:t>Месторождение</w:t>
            </w:r>
          </w:p>
        </w:tc>
        <w:tc>
          <w:tcPr>
            <w:tcW w:w="514" w:type="pct"/>
            <w:vMerge w:val="restart"/>
            <w:vAlign w:val="center"/>
            <w:tcPrChange w:id="147" w:author="Anna Antikol" w:date="2015-09-02T16:56:00Z">
              <w:tcPr>
                <w:tcW w:w="514" w:type="pct"/>
                <w:gridSpan w:val="3"/>
                <w:vMerge w:val="restart"/>
                <w:vAlign w:val="center"/>
              </w:tcPr>
            </w:tcPrChange>
          </w:tcPr>
          <w:p w14:paraId="3A827C06" w14:textId="6D177959" w:rsidR="00902F3B" w:rsidRPr="001332CF" w:rsidRDefault="00902F3B" w:rsidP="00902F3B">
            <w:pPr>
              <w:contextualSpacing/>
              <w:jc w:val="center"/>
              <w:rPr>
                <w:ins w:id="148" w:author="Anna Antikol" w:date="2015-09-02T16:54:00Z"/>
                <w:lang w:eastAsia="ru-RU"/>
              </w:rPr>
            </w:pPr>
            <w:ins w:id="149" w:author="Anna Antikol" w:date="2015-09-02T16:54:00Z">
              <w:r w:rsidRPr="00D92078">
                <w:t>Тип месторождения по составу углеводородных соединений</w:t>
              </w:r>
            </w:ins>
          </w:p>
        </w:tc>
        <w:tc>
          <w:tcPr>
            <w:tcW w:w="247" w:type="pct"/>
            <w:vMerge w:val="restart"/>
            <w:vAlign w:val="center"/>
            <w:tcPrChange w:id="150" w:author="Anna Antikol" w:date="2015-09-02T16:56:00Z">
              <w:tcPr>
                <w:tcW w:w="247" w:type="pct"/>
                <w:gridSpan w:val="4"/>
                <w:vMerge w:val="restart"/>
                <w:vAlign w:val="center"/>
              </w:tcPr>
            </w:tcPrChange>
          </w:tcPr>
          <w:p w14:paraId="7CB557A0" w14:textId="640F5025" w:rsidR="00902F3B" w:rsidRDefault="00902F3B" w:rsidP="00902F3B">
            <w:pPr>
              <w:contextualSpacing/>
              <w:jc w:val="center"/>
            </w:pPr>
            <w:r w:rsidRPr="001332CF">
              <w:rPr>
                <w:lang w:eastAsia="ru-RU"/>
              </w:rPr>
              <w:t>Номер лицензии</w:t>
            </w:r>
          </w:p>
        </w:tc>
        <w:tc>
          <w:tcPr>
            <w:tcW w:w="212" w:type="pct"/>
            <w:vMerge w:val="restart"/>
            <w:vAlign w:val="center"/>
            <w:tcPrChange w:id="151" w:author="Anna Antikol" w:date="2015-09-02T16:56:00Z">
              <w:tcPr>
                <w:tcW w:w="247" w:type="pct"/>
                <w:gridSpan w:val="4"/>
                <w:vMerge w:val="restart"/>
                <w:vAlign w:val="center"/>
              </w:tcPr>
            </w:tcPrChange>
          </w:tcPr>
          <w:p w14:paraId="1D14396C" w14:textId="3077BDB3" w:rsidR="00902F3B" w:rsidRPr="00AA6BF3" w:rsidRDefault="00902F3B" w:rsidP="00902F3B">
            <w:pPr>
              <w:contextualSpacing/>
              <w:jc w:val="center"/>
            </w:pPr>
            <w:r>
              <w:t>Пласт</w:t>
            </w:r>
            <w:r>
              <w:rPr>
                <w:lang w:eastAsia="ru-RU"/>
              </w:rPr>
              <w:t xml:space="preserve"> </w:t>
            </w:r>
          </w:p>
        </w:tc>
        <w:tc>
          <w:tcPr>
            <w:tcW w:w="212" w:type="pct"/>
            <w:vMerge w:val="restart"/>
            <w:vAlign w:val="center"/>
            <w:tcPrChange w:id="152" w:author="Anna Antikol" w:date="2015-09-02T16:56:00Z">
              <w:tcPr>
                <w:tcW w:w="248" w:type="pct"/>
                <w:gridSpan w:val="4"/>
                <w:vMerge w:val="restart"/>
                <w:vAlign w:val="center"/>
              </w:tcPr>
            </w:tcPrChange>
          </w:tcPr>
          <w:p w14:paraId="484E102B" w14:textId="74FE3450" w:rsidR="00902F3B" w:rsidRPr="00AA6BF3" w:rsidRDefault="00902F3B" w:rsidP="00902F3B">
            <w:pPr>
              <w:contextualSpacing/>
              <w:jc w:val="center"/>
            </w:pPr>
            <w:r>
              <w:t>Залежь</w:t>
            </w:r>
            <w:r w:rsidDel="00380929">
              <w:t xml:space="preserve"> </w:t>
            </w:r>
          </w:p>
        </w:tc>
        <w:tc>
          <w:tcPr>
            <w:tcW w:w="384" w:type="pct"/>
            <w:vMerge w:val="restart"/>
            <w:vAlign w:val="center"/>
            <w:tcPrChange w:id="153" w:author="Anna Antikol" w:date="2015-09-02T16:56:00Z">
              <w:tcPr>
                <w:tcW w:w="264" w:type="pct"/>
                <w:vMerge w:val="restart"/>
                <w:vAlign w:val="center"/>
              </w:tcPr>
            </w:tcPrChange>
          </w:tcPr>
          <w:p w14:paraId="75CF24FA" w14:textId="097442B1" w:rsidR="00902F3B" w:rsidRPr="00AA6BF3" w:rsidRDefault="00902F3B" w:rsidP="00902F3B">
            <w:pPr>
              <w:contextualSpacing/>
              <w:jc w:val="center"/>
            </w:pPr>
            <w:r>
              <w:rPr>
                <w:lang w:eastAsia="ru-RU"/>
              </w:rPr>
              <w:t xml:space="preserve">Наименование </w:t>
            </w:r>
            <w:proofErr w:type="gramStart"/>
            <w:r>
              <w:rPr>
                <w:lang w:eastAsia="ru-RU"/>
              </w:rPr>
              <w:t>углеводородного  сырья</w:t>
            </w:r>
            <w:proofErr w:type="gramEnd"/>
            <w:r w:rsidDel="00380929">
              <w:t xml:space="preserve"> </w:t>
            </w:r>
          </w:p>
        </w:tc>
        <w:tc>
          <w:tcPr>
            <w:tcW w:w="239" w:type="pct"/>
            <w:vMerge w:val="restart"/>
            <w:vAlign w:val="center"/>
            <w:tcPrChange w:id="154" w:author="Anna Antikol" w:date="2015-09-02T16:56:00Z">
              <w:tcPr>
                <w:tcW w:w="230" w:type="pct"/>
                <w:gridSpan w:val="4"/>
                <w:vMerge w:val="restart"/>
                <w:vAlign w:val="center"/>
              </w:tcPr>
            </w:tcPrChange>
          </w:tcPr>
          <w:p w14:paraId="1D14396F" w14:textId="01CD9EB4" w:rsidR="00902F3B" w:rsidRPr="00AA6BF3" w:rsidRDefault="00902F3B" w:rsidP="00902F3B">
            <w:pPr>
              <w:contextualSpacing/>
              <w:jc w:val="center"/>
            </w:pPr>
            <w:r w:rsidRPr="00AA6BF3">
              <w:t>Код строки</w:t>
            </w:r>
          </w:p>
        </w:tc>
        <w:tc>
          <w:tcPr>
            <w:tcW w:w="2376" w:type="pct"/>
            <w:gridSpan w:val="7"/>
            <w:vAlign w:val="center"/>
            <w:tcPrChange w:id="155" w:author="Anna Antikol" w:date="2015-09-02T16:56:00Z">
              <w:tcPr>
                <w:tcW w:w="2432" w:type="pct"/>
                <w:gridSpan w:val="14"/>
                <w:vAlign w:val="center"/>
              </w:tcPr>
            </w:tcPrChange>
          </w:tcPr>
          <w:p w14:paraId="1D143970" w14:textId="77777777" w:rsidR="00902F3B" w:rsidRPr="00AA6BF3" w:rsidRDefault="00902F3B" w:rsidP="00902F3B">
            <w:pPr>
              <w:contextualSpacing/>
              <w:jc w:val="center"/>
            </w:pPr>
            <w:r w:rsidRPr="00AA6BF3">
              <w:t xml:space="preserve">Изменения запасов категорий А+В+С1, </w:t>
            </w:r>
            <w:proofErr w:type="gramStart"/>
            <w:r w:rsidRPr="00AA6BF3">
              <w:t>т  (</w:t>
            </w:r>
            <w:proofErr w:type="gramEnd"/>
            <w:r w:rsidRPr="00AA6BF3">
              <w:t>тыс. куб. м)</w:t>
            </w:r>
          </w:p>
        </w:tc>
      </w:tr>
      <w:tr w:rsidR="00902F3B" w:rsidRPr="00AA6BF3" w14:paraId="1D14397D" w14:textId="77777777" w:rsidTr="00902F3B">
        <w:tc>
          <w:tcPr>
            <w:tcW w:w="272" w:type="pct"/>
            <w:vMerge/>
            <w:vAlign w:val="center"/>
          </w:tcPr>
          <w:p w14:paraId="1D143972" w14:textId="77777777" w:rsidR="00902F3B" w:rsidRPr="00AA6BF3" w:rsidRDefault="00902F3B" w:rsidP="00902F3B">
            <w:pPr>
              <w:contextualSpacing/>
              <w:jc w:val="center"/>
            </w:pPr>
          </w:p>
        </w:tc>
        <w:tc>
          <w:tcPr>
            <w:tcW w:w="272" w:type="pct"/>
            <w:vMerge/>
            <w:vAlign w:val="center"/>
          </w:tcPr>
          <w:p w14:paraId="1D143973" w14:textId="77777777" w:rsidR="00902F3B" w:rsidRPr="00AA6BF3" w:rsidRDefault="00902F3B" w:rsidP="00902F3B">
            <w:pPr>
              <w:contextualSpacing/>
              <w:jc w:val="center"/>
            </w:pPr>
          </w:p>
        </w:tc>
        <w:tc>
          <w:tcPr>
            <w:tcW w:w="272" w:type="pct"/>
            <w:vMerge/>
            <w:vAlign w:val="center"/>
          </w:tcPr>
          <w:p w14:paraId="1D143974" w14:textId="77777777" w:rsidR="00902F3B" w:rsidRPr="00AA6BF3" w:rsidRDefault="00902F3B" w:rsidP="00902F3B">
            <w:pPr>
              <w:contextualSpacing/>
              <w:jc w:val="center"/>
            </w:pPr>
          </w:p>
        </w:tc>
        <w:tc>
          <w:tcPr>
            <w:tcW w:w="514" w:type="pct"/>
            <w:vMerge/>
          </w:tcPr>
          <w:p w14:paraId="44520491" w14:textId="77777777" w:rsidR="00902F3B" w:rsidRPr="00AA6BF3" w:rsidRDefault="00902F3B" w:rsidP="00902F3B">
            <w:pPr>
              <w:contextualSpacing/>
              <w:jc w:val="center"/>
              <w:rPr>
                <w:ins w:id="156" w:author="Anna Antikol" w:date="2015-09-02T16:54:00Z"/>
              </w:rPr>
            </w:pPr>
          </w:p>
        </w:tc>
        <w:tc>
          <w:tcPr>
            <w:tcW w:w="247" w:type="pct"/>
            <w:vMerge/>
          </w:tcPr>
          <w:p w14:paraId="26B296A6" w14:textId="3ADCD130" w:rsidR="00902F3B" w:rsidRPr="00AA6BF3" w:rsidRDefault="00902F3B" w:rsidP="00902F3B">
            <w:pPr>
              <w:contextualSpacing/>
              <w:jc w:val="center"/>
            </w:pPr>
          </w:p>
        </w:tc>
        <w:tc>
          <w:tcPr>
            <w:tcW w:w="212" w:type="pct"/>
            <w:vMerge/>
            <w:vAlign w:val="center"/>
          </w:tcPr>
          <w:p w14:paraId="1D143975" w14:textId="53EF8448" w:rsidR="00902F3B" w:rsidRPr="00AA6BF3" w:rsidRDefault="00902F3B" w:rsidP="00902F3B">
            <w:pPr>
              <w:contextualSpacing/>
              <w:jc w:val="center"/>
            </w:pPr>
          </w:p>
        </w:tc>
        <w:tc>
          <w:tcPr>
            <w:tcW w:w="212" w:type="pct"/>
            <w:vMerge/>
          </w:tcPr>
          <w:p w14:paraId="40223AEF" w14:textId="4EBB2827" w:rsidR="00902F3B" w:rsidRPr="00AA6BF3" w:rsidRDefault="00902F3B" w:rsidP="00902F3B">
            <w:pPr>
              <w:contextualSpacing/>
              <w:jc w:val="center"/>
            </w:pPr>
          </w:p>
        </w:tc>
        <w:tc>
          <w:tcPr>
            <w:tcW w:w="384" w:type="pct"/>
            <w:vMerge/>
          </w:tcPr>
          <w:p w14:paraId="7C3BBB16" w14:textId="7CEB895A" w:rsidR="00902F3B" w:rsidRPr="00AA6BF3" w:rsidRDefault="00902F3B" w:rsidP="00902F3B">
            <w:pPr>
              <w:contextualSpacing/>
              <w:jc w:val="center"/>
            </w:pPr>
          </w:p>
        </w:tc>
        <w:tc>
          <w:tcPr>
            <w:tcW w:w="239" w:type="pct"/>
            <w:vMerge/>
            <w:vAlign w:val="center"/>
          </w:tcPr>
          <w:p w14:paraId="1D143978" w14:textId="26CA761F" w:rsidR="00902F3B" w:rsidRPr="00AA6BF3" w:rsidRDefault="00902F3B" w:rsidP="00902F3B">
            <w:pPr>
              <w:contextualSpacing/>
              <w:jc w:val="center"/>
            </w:pPr>
          </w:p>
        </w:tc>
        <w:tc>
          <w:tcPr>
            <w:tcW w:w="288" w:type="pct"/>
            <w:vMerge w:val="restart"/>
            <w:vAlign w:val="center"/>
          </w:tcPr>
          <w:p w14:paraId="1D143979" w14:textId="77777777" w:rsidR="00902F3B" w:rsidRPr="00AA6BF3" w:rsidRDefault="00902F3B" w:rsidP="00902F3B">
            <w:pPr>
              <w:contextualSpacing/>
              <w:jc w:val="center"/>
            </w:pPr>
            <w:r w:rsidRPr="00AA6BF3">
              <w:t>В результате добычи</w:t>
            </w:r>
          </w:p>
        </w:tc>
        <w:tc>
          <w:tcPr>
            <w:tcW w:w="696" w:type="pct"/>
            <w:gridSpan w:val="2"/>
            <w:vAlign w:val="center"/>
          </w:tcPr>
          <w:p w14:paraId="1D14397A" w14:textId="77777777" w:rsidR="00902F3B" w:rsidRPr="00AA6BF3" w:rsidRDefault="00902F3B" w:rsidP="00902F3B">
            <w:pPr>
              <w:contextualSpacing/>
              <w:jc w:val="center"/>
            </w:pPr>
            <w:r w:rsidRPr="00AA6BF3">
              <w:t>В результате разведки</w:t>
            </w:r>
          </w:p>
        </w:tc>
        <w:tc>
          <w:tcPr>
            <w:tcW w:w="696" w:type="pct"/>
            <w:gridSpan w:val="2"/>
            <w:vAlign w:val="center"/>
          </w:tcPr>
          <w:p w14:paraId="1D14397B" w14:textId="77777777" w:rsidR="00902F3B" w:rsidRPr="00AA6BF3" w:rsidRDefault="00902F3B" w:rsidP="00902F3B">
            <w:pPr>
              <w:contextualSpacing/>
              <w:jc w:val="center"/>
            </w:pPr>
            <w:r w:rsidRPr="00AA6BF3">
              <w:t xml:space="preserve">В результате </w:t>
            </w:r>
            <w:r>
              <w:t>переоценки</w:t>
            </w:r>
          </w:p>
        </w:tc>
        <w:tc>
          <w:tcPr>
            <w:tcW w:w="696" w:type="pct"/>
            <w:gridSpan w:val="2"/>
            <w:vAlign w:val="center"/>
          </w:tcPr>
          <w:p w14:paraId="1D14397C" w14:textId="77777777" w:rsidR="00902F3B" w:rsidRPr="00AA6BF3" w:rsidRDefault="00902F3B" w:rsidP="00902F3B">
            <w:pPr>
              <w:contextualSpacing/>
              <w:jc w:val="center"/>
            </w:pPr>
            <w:r>
              <w:t>Прочие причины</w:t>
            </w:r>
          </w:p>
        </w:tc>
      </w:tr>
      <w:tr w:rsidR="00902F3B" w:rsidRPr="00AA6BF3" w14:paraId="1D14398C" w14:textId="77777777" w:rsidTr="00902F3B">
        <w:tc>
          <w:tcPr>
            <w:tcW w:w="272" w:type="pct"/>
            <w:vMerge/>
            <w:vAlign w:val="center"/>
            <w:tcPrChange w:id="157" w:author="Anna Antikol" w:date="2015-09-02T16:56:00Z">
              <w:tcPr>
                <w:tcW w:w="272" w:type="pct"/>
                <w:vMerge/>
                <w:vAlign w:val="center"/>
              </w:tcPr>
            </w:tcPrChange>
          </w:tcPr>
          <w:p w14:paraId="1D14397E" w14:textId="77777777" w:rsidR="00902F3B" w:rsidRPr="00AA6BF3" w:rsidRDefault="00902F3B" w:rsidP="00902F3B">
            <w:pPr>
              <w:contextualSpacing/>
              <w:jc w:val="center"/>
            </w:pPr>
          </w:p>
        </w:tc>
        <w:tc>
          <w:tcPr>
            <w:tcW w:w="272" w:type="pct"/>
            <w:vMerge/>
            <w:vAlign w:val="center"/>
            <w:tcPrChange w:id="158" w:author="Anna Antikol" w:date="2015-09-02T16:56:00Z">
              <w:tcPr>
                <w:tcW w:w="272" w:type="pct"/>
                <w:gridSpan w:val="2"/>
                <w:vMerge/>
                <w:vAlign w:val="center"/>
              </w:tcPr>
            </w:tcPrChange>
          </w:tcPr>
          <w:p w14:paraId="1D14397F" w14:textId="77777777" w:rsidR="00902F3B" w:rsidRPr="00AA6BF3" w:rsidRDefault="00902F3B" w:rsidP="00902F3B">
            <w:pPr>
              <w:contextualSpacing/>
              <w:jc w:val="center"/>
            </w:pPr>
          </w:p>
        </w:tc>
        <w:tc>
          <w:tcPr>
            <w:tcW w:w="272" w:type="pct"/>
            <w:vMerge/>
            <w:vAlign w:val="center"/>
            <w:tcPrChange w:id="159" w:author="Anna Antikol" w:date="2015-09-02T16:56:00Z">
              <w:tcPr>
                <w:tcW w:w="272" w:type="pct"/>
                <w:gridSpan w:val="2"/>
                <w:vMerge/>
                <w:vAlign w:val="center"/>
              </w:tcPr>
            </w:tcPrChange>
          </w:tcPr>
          <w:p w14:paraId="1D143980" w14:textId="77777777" w:rsidR="00902F3B" w:rsidRPr="00AA6BF3" w:rsidRDefault="00902F3B" w:rsidP="00902F3B">
            <w:pPr>
              <w:contextualSpacing/>
              <w:jc w:val="center"/>
            </w:pPr>
          </w:p>
        </w:tc>
        <w:tc>
          <w:tcPr>
            <w:tcW w:w="514" w:type="pct"/>
            <w:vMerge/>
            <w:tcPrChange w:id="160" w:author="Anna Antikol" w:date="2015-09-02T16:56:00Z">
              <w:tcPr>
                <w:tcW w:w="514" w:type="pct"/>
                <w:gridSpan w:val="2"/>
                <w:vMerge/>
              </w:tcPr>
            </w:tcPrChange>
          </w:tcPr>
          <w:p w14:paraId="4391BDB0" w14:textId="77777777" w:rsidR="00902F3B" w:rsidRPr="00AA6BF3" w:rsidRDefault="00902F3B" w:rsidP="00902F3B">
            <w:pPr>
              <w:contextualSpacing/>
              <w:jc w:val="center"/>
              <w:rPr>
                <w:ins w:id="161" w:author="Anna Antikol" w:date="2015-09-02T16:54:00Z"/>
              </w:rPr>
            </w:pPr>
          </w:p>
        </w:tc>
        <w:tc>
          <w:tcPr>
            <w:tcW w:w="247" w:type="pct"/>
            <w:vMerge/>
            <w:vAlign w:val="center"/>
            <w:tcPrChange w:id="162" w:author="Anna Antikol" w:date="2015-09-02T16:56:00Z">
              <w:tcPr>
                <w:tcW w:w="247" w:type="pct"/>
                <w:gridSpan w:val="3"/>
                <w:vMerge/>
                <w:vAlign w:val="center"/>
              </w:tcPr>
            </w:tcPrChange>
          </w:tcPr>
          <w:p w14:paraId="3392B50F" w14:textId="1985F842" w:rsidR="00902F3B" w:rsidRPr="00AA6BF3" w:rsidRDefault="00902F3B" w:rsidP="00902F3B">
            <w:pPr>
              <w:contextualSpacing/>
              <w:jc w:val="center"/>
            </w:pPr>
          </w:p>
        </w:tc>
        <w:tc>
          <w:tcPr>
            <w:tcW w:w="212" w:type="pct"/>
            <w:vMerge/>
            <w:vAlign w:val="center"/>
            <w:tcPrChange w:id="163" w:author="Anna Antikol" w:date="2015-09-02T16:56:00Z">
              <w:tcPr>
                <w:tcW w:w="212" w:type="pct"/>
                <w:gridSpan w:val="4"/>
                <w:vMerge/>
                <w:vAlign w:val="center"/>
              </w:tcPr>
            </w:tcPrChange>
          </w:tcPr>
          <w:p w14:paraId="1D143981" w14:textId="2C4A25A3" w:rsidR="00902F3B" w:rsidRPr="00AA6BF3" w:rsidRDefault="00902F3B" w:rsidP="00902F3B">
            <w:pPr>
              <w:contextualSpacing/>
              <w:jc w:val="center"/>
            </w:pPr>
          </w:p>
        </w:tc>
        <w:tc>
          <w:tcPr>
            <w:tcW w:w="212" w:type="pct"/>
            <w:vMerge/>
            <w:tcPrChange w:id="164" w:author="Anna Antikol" w:date="2015-09-02T16:56:00Z">
              <w:tcPr>
                <w:tcW w:w="212" w:type="pct"/>
                <w:gridSpan w:val="4"/>
                <w:vMerge/>
              </w:tcPr>
            </w:tcPrChange>
          </w:tcPr>
          <w:p w14:paraId="041480BA" w14:textId="3167BAEC" w:rsidR="00902F3B" w:rsidRPr="00AA6BF3" w:rsidRDefault="00902F3B" w:rsidP="00902F3B">
            <w:pPr>
              <w:contextualSpacing/>
              <w:jc w:val="center"/>
            </w:pPr>
          </w:p>
        </w:tc>
        <w:tc>
          <w:tcPr>
            <w:tcW w:w="384" w:type="pct"/>
            <w:vMerge/>
            <w:tcPrChange w:id="165" w:author="Anna Antikol" w:date="2015-09-02T16:56:00Z">
              <w:tcPr>
                <w:tcW w:w="384" w:type="pct"/>
                <w:gridSpan w:val="6"/>
                <w:vMerge/>
              </w:tcPr>
            </w:tcPrChange>
          </w:tcPr>
          <w:p w14:paraId="219B0689" w14:textId="4B1B184E" w:rsidR="00902F3B" w:rsidRPr="00AA6BF3" w:rsidRDefault="00902F3B" w:rsidP="00902F3B">
            <w:pPr>
              <w:contextualSpacing/>
              <w:jc w:val="center"/>
            </w:pPr>
          </w:p>
        </w:tc>
        <w:tc>
          <w:tcPr>
            <w:tcW w:w="239" w:type="pct"/>
            <w:vMerge/>
            <w:vAlign w:val="center"/>
            <w:tcPrChange w:id="166" w:author="Anna Antikol" w:date="2015-09-02T16:56:00Z">
              <w:tcPr>
                <w:tcW w:w="239" w:type="pct"/>
                <w:gridSpan w:val="4"/>
                <w:vMerge/>
                <w:vAlign w:val="center"/>
              </w:tcPr>
            </w:tcPrChange>
          </w:tcPr>
          <w:p w14:paraId="1D143984" w14:textId="1A853A26" w:rsidR="00902F3B" w:rsidRPr="00AA6BF3" w:rsidRDefault="00902F3B" w:rsidP="00902F3B">
            <w:pPr>
              <w:contextualSpacing/>
              <w:jc w:val="center"/>
            </w:pPr>
          </w:p>
        </w:tc>
        <w:tc>
          <w:tcPr>
            <w:tcW w:w="288" w:type="pct"/>
            <w:vMerge/>
            <w:vAlign w:val="center"/>
            <w:tcPrChange w:id="167" w:author="Anna Antikol" w:date="2015-09-02T16:56:00Z">
              <w:tcPr>
                <w:tcW w:w="288" w:type="pct"/>
                <w:gridSpan w:val="2"/>
                <w:vMerge/>
                <w:vAlign w:val="center"/>
              </w:tcPr>
            </w:tcPrChange>
          </w:tcPr>
          <w:p w14:paraId="1D143985" w14:textId="77777777" w:rsidR="00902F3B" w:rsidRPr="00AA6BF3" w:rsidRDefault="00902F3B" w:rsidP="00902F3B">
            <w:pPr>
              <w:contextualSpacing/>
              <w:jc w:val="center"/>
            </w:pPr>
          </w:p>
        </w:tc>
        <w:tc>
          <w:tcPr>
            <w:tcW w:w="348" w:type="pct"/>
            <w:vAlign w:val="center"/>
            <w:tcPrChange w:id="168" w:author="Anna Antikol" w:date="2015-09-02T16:56:00Z">
              <w:tcPr>
                <w:tcW w:w="318" w:type="pct"/>
                <w:vAlign w:val="center"/>
              </w:tcPr>
            </w:tcPrChange>
          </w:tcPr>
          <w:p w14:paraId="1D143986" w14:textId="77777777" w:rsidR="00902F3B" w:rsidRPr="00AA6BF3" w:rsidRDefault="00902F3B" w:rsidP="00902F3B">
            <w:pPr>
              <w:contextualSpacing/>
              <w:jc w:val="center"/>
            </w:pPr>
            <w:r w:rsidRPr="00AA6BF3">
              <w:t>Геологические запасы</w:t>
            </w:r>
          </w:p>
        </w:tc>
        <w:tc>
          <w:tcPr>
            <w:tcW w:w="348" w:type="pct"/>
            <w:vAlign w:val="center"/>
            <w:tcPrChange w:id="169" w:author="Anna Antikol" w:date="2015-09-02T16:56:00Z">
              <w:tcPr>
                <w:tcW w:w="334" w:type="pct"/>
                <w:vAlign w:val="center"/>
              </w:tcPr>
            </w:tcPrChange>
          </w:tcPr>
          <w:p w14:paraId="1D143987" w14:textId="77777777" w:rsidR="00902F3B" w:rsidRPr="00AA6BF3" w:rsidRDefault="00902F3B" w:rsidP="00902F3B">
            <w:pPr>
              <w:contextualSpacing/>
              <w:jc w:val="center"/>
            </w:pPr>
            <w:r w:rsidRPr="00AA6BF3">
              <w:t xml:space="preserve">В </w:t>
            </w:r>
            <w:proofErr w:type="spellStart"/>
            <w:r w:rsidRPr="00AA6BF3">
              <w:t>т.ч</w:t>
            </w:r>
            <w:proofErr w:type="spellEnd"/>
            <w:r w:rsidRPr="00AA6BF3">
              <w:t>. извлекаемые</w:t>
            </w:r>
          </w:p>
        </w:tc>
        <w:tc>
          <w:tcPr>
            <w:tcW w:w="348" w:type="pct"/>
            <w:vAlign w:val="center"/>
            <w:tcPrChange w:id="170" w:author="Anna Antikol" w:date="2015-09-02T16:56:00Z">
              <w:tcPr>
                <w:tcW w:w="402" w:type="pct"/>
                <w:gridSpan w:val="2"/>
                <w:vAlign w:val="center"/>
              </w:tcPr>
            </w:tcPrChange>
          </w:tcPr>
          <w:p w14:paraId="1D143988" w14:textId="77777777" w:rsidR="00902F3B" w:rsidRPr="00AA6BF3" w:rsidRDefault="00902F3B" w:rsidP="00902F3B">
            <w:pPr>
              <w:contextualSpacing/>
              <w:jc w:val="center"/>
            </w:pPr>
            <w:r w:rsidRPr="00AA6BF3">
              <w:t>Геологические запасы</w:t>
            </w:r>
          </w:p>
        </w:tc>
        <w:tc>
          <w:tcPr>
            <w:tcW w:w="348" w:type="pct"/>
            <w:vAlign w:val="center"/>
            <w:tcPrChange w:id="171" w:author="Anna Antikol" w:date="2015-09-02T16:56:00Z">
              <w:tcPr>
                <w:tcW w:w="322" w:type="pct"/>
                <w:gridSpan w:val="2"/>
                <w:vAlign w:val="center"/>
              </w:tcPr>
            </w:tcPrChange>
          </w:tcPr>
          <w:p w14:paraId="1D143989" w14:textId="77777777" w:rsidR="00902F3B" w:rsidRPr="00AA6BF3" w:rsidRDefault="00902F3B" w:rsidP="00902F3B">
            <w:pPr>
              <w:contextualSpacing/>
              <w:jc w:val="center"/>
            </w:pPr>
            <w:r w:rsidRPr="00AA6BF3">
              <w:t xml:space="preserve">В </w:t>
            </w:r>
            <w:proofErr w:type="spellStart"/>
            <w:r w:rsidRPr="00AA6BF3">
              <w:t>т.ч</w:t>
            </w:r>
            <w:proofErr w:type="spellEnd"/>
            <w:r w:rsidRPr="00AA6BF3">
              <w:t>. извлекаемые</w:t>
            </w:r>
          </w:p>
        </w:tc>
        <w:tc>
          <w:tcPr>
            <w:tcW w:w="348" w:type="pct"/>
            <w:vAlign w:val="center"/>
            <w:tcPrChange w:id="172" w:author="Anna Antikol" w:date="2015-09-02T16:56:00Z">
              <w:tcPr>
                <w:tcW w:w="376" w:type="pct"/>
                <w:gridSpan w:val="2"/>
                <w:vAlign w:val="center"/>
              </w:tcPr>
            </w:tcPrChange>
          </w:tcPr>
          <w:p w14:paraId="1D14398A" w14:textId="77777777" w:rsidR="00902F3B" w:rsidRPr="00AA6BF3" w:rsidRDefault="00902F3B" w:rsidP="00902F3B">
            <w:pPr>
              <w:contextualSpacing/>
              <w:jc w:val="center"/>
            </w:pPr>
            <w:r w:rsidRPr="00AA6BF3">
              <w:t>Геологические запасы</w:t>
            </w:r>
          </w:p>
        </w:tc>
        <w:tc>
          <w:tcPr>
            <w:tcW w:w="348" w:type="pct"/>
            <w:vAlign w:val="center"/>
            <w:tcPrChange w:id="173" w:author="Anna Antikol" w:date="2015-09-02T16:56:00Z">
              <w:tcPr>
                <w:tcW w:w="335" w:type="pct"/>
                <w:vAlign w:val="center"/>
              </w:tcPr>
            </w:tcPrChange>
          </w:tcPr>
          <w:p w14:paraId="1D14398B" w14:textId="77777777" w:rsidR="00902F3B" w:rsidRPr="00AA6BF3" w:rsidRDefault="00902F3B" w:rsidP="00902F3B">
            <w:pPr>
              <w:contextualSpacing/>
              <w:jc w:val="center"/>
            </w:pPr>
            <w:r w:rsidRPr="00AA6BF3">
              <w:t xml:space="preserve">В </w:t>
            </w:r>
            <w:proofErr w:type="spellStart"/>
            <w:r w:rsidRPr="00AA6BF3">
              <w:t>т.ч</w:t>
            </w:r>
            <w:proofErr w:type="spellEnd"/>
            <w:r w:rsidRPr="00AA6BF3">
              <w:t>. извлекаемые</w:t>
            </w:r>
          </w:p>
        </w:tc>
      </w:tr>
      <w:tr w:rsidR="00902F3B" w:rsidRPr="00AA6BF3" w14:paraId="1D14399B" w14:textId="77777777" w:rsidTr="00902F3B">
        <w:tc>
          <w:tcPr>
            <w:tcW w:w="272" w:type="pct"/>
            <w:vAlign w:val="center"/>
            <w:tcPrChange w:id="174" w:author="Anna Antikol" w:date="2015-09-02T16:56:00Z">
              <w:tcPr>
                <w:tcW w:w="272" w:type="pct"/>
                <w:vAlign w:val="center"/>
              </w:tcPr>
            </w:tcPrChange>
          </w:tcPr>
          <w:p w14:paraId="1D14398D" w14:textId="77777777" w:rsidR="00902F3B" w:rsidRPr="00AA6BF3" w:rsidRDefault="00902F3B" w:rsidP="00902F3B">
            <w:pPr>
              <w:contextualSpacing/>
              <w:jc w:val="center"/>
            </w:pPr>
          </w:p>
        </w:tc>
        <w:tc>
          <w:tcPr>
            <w:tcW w:w="272" w:type="pct"/>
            <w:vAlign w:val="center"/>
            <w:tcPrChange w:id="175" w:author="Anna Antikol" w:date="2015-09-02T16:56:00Z">
              <w:tcPr>
                <w:tcW w:w="272" w:type="pct"/>
                <w:gridSpan w:val="2"/>
                <w:vAlign w:val="center"/>
              </w:tcPr>
            </w:tcPrChange>
          </w:tcPr>
          <w:p w14:paraId="1D14398E" w14:textId="77777777" w:rsidR="00902F3B" w:rsidRPr="00AA6BF3" w:rsidRDefault="00902F3B" w:rsidP="00902F3B">
            <w:pPr>
              <w:contextualSpacing/>
              <w:jc w:val="center"/>
            </w:pPr>
          </w:p>
        </w:tc>
        <w:tc>
          <w:tcPr>
            <w:tcW w:w="272" w:type="pct"/>
            <w:vAlign w:val="center"/>
            <w:tcPrChange w:id="176" w:author="Anna Antikol" w:date="2015-09-02T16:56:00Z">
              <w:tcPr>
                <w:tcW w:w="272" w:type="pct"/>
                <w:gridSpan w:val="2"/>
                <w:vAlign w:val="center"/>
              </w:tcPr>
            </w:tcPrChange>
          </w:tcPr>
          <w:p w14:paraId="1D14398F" w14:textId="77777777" w:rsidR="00902F3B" w:rsidRPr="00AA6BF3" w:rsidRDefault="00902F3B" w:rsidP="00902F3B">
            <w:pPr>
              <w:contextualSpacing/>
              <w:jc w:val="center"/>
            </w:pPr>
          </w:p>
        </w:tc>
        <w:tc>
          <w:tcPr>
            <w:tcW w:w="514" w:type="pct"/>
            <w:tcPrChange w:id="177" w:author="Anna Antikol" w:date="2015-09-02T16:56:00Z">
              <w:tcPr>
                <w:tcW w:w="514" w:type="pct"/>
                <w:gridSpan w:val="3"/>
              </w:tcPr>
            </w:tcPrChange>
          </w:tcPr>
          <w:p w14:paraId="758E8A2D" w14:textId="77777777" w:rsidR="00902F3B" w:rsidRPr="00AA6BF3" w:rsidRDefault="00902F3B" w:rsidP="00902F3B">
            <w:pPr>
              <w:contextualSpacing/>
              <w:jc w:val="center"/>
              <w:rPr>
                <w:ins w:id="178" w:author="Anna Antikol" w:date="2015-09-02T16:54:00Z"/>
              </w:rPr>
            </w:pPr>
          </w:p>
        </w:tc>
        <w:tc>
          <w:tcPr>
            <w:tcW w:w="247" w:type="pct"/>
            <w:tcPrChange w:id="179" w:author="Anna Antikol" w:date="2015-09-02T16:56:00Z">
              <w:tcPr>
                <w:tcW w:w="247" w:type="pct"/>
                <w:gridSpan w:val="3"/>
              </w:tcPr>
            </w:tcPrChange>
          </w:tcPr>
          <w:p w14:paraId="035ADA3E" w14:textId="4926EE3E" w:rsidR="00902F3B" w:rsidRPr="00AA6BF3" w:rsidRDefault="00902F3B" w:rsidP="00902F3B">
            <w:pPr>
              <w:contextualSpacing/>
              <w:jc w:val="center"/>
            </w:pPr>
          </w:p>
        </w:tc>
        <w:tc>
          <w:tcPr>
            <w:tcW w:w="212" w:type="pct"/>
            <w:vAlign w:val="center"/>
            <w:tcPrChange w:id="180" w:author="Anna Antikol" w:date="2015-09-02T16:56:00Z">
              <w:tcPr>
                <w:tcW w:w="212" w:type="pct"/>
                <w:gridSpan w:val="4"/>
                <w:vAlign w:val="center"/>
              </w:tcPr>
            </w:tcPrChange>
          </w:tcPr>
          <w:p w14:paraId="1D143990" w14:textId="1E38C7EF" w:rsidR="00902F3B" w:rsidRPr="00AA6BF3" w:rsidRDefault="00902F3B" w:rsidP="00902F3B">
            <w:pPr>
              <w:contextualSpacing/>
              <w:jc w:val="center"/>
            </w:pPr>
          </w:p>
        </w:tc>
        <w:tc>
          <w:tcPr>
            <w:tcW w:w="212" w:type="pct"/>
            <w:tcPrChange w:id="181" w:author="Anna Antikol" w:date="2015-09-02T16:56:00Z">
              <w:tcPr>
                <w:tcW w:w="212" w:type="pct"/>
                <w:gridSpan w:val="4"/>
              </w:tcPr>
            </w:tcPrChange>
          </w:tcPr>
          <w:p w14:paraId="37AB498E" w14:textId="77777777" w:rsidR="00902F3B" w:rsidRPr="00AA6BF3" w:rsidRDefault="00902F3B" w:rsidP="00902F3B">
            <w:pPr>
              <w:contextualSpacing/>
              <w:jc w:val="center"/>
            </w:pPr>
          </w:p>
        </w:tc>
        <w:tc>
          <w:tcPr>
            <w:tcW w:w="384" w:type="pct"/>
            <w:tcPrChange w:id="182" w:author="Anna Antikol" w:date="2015-09-02T16:56:00Z">
              <w:tcPr>
                <w:tcW w:w="336" w:type="pct"/>
                <w:gridSpan w:val="3"/>
              </w:tcPr>
            </w:tcPrChange>
          </w:tcPr>
          <w:p w14:paraId="4131A8F9" w14:textId="77777777" w:rsidR="00902F3B" w:rsidRPr="00AA6BF3" w:rsidRDefault="00902F3B" w:rsidP="00902F3B">
            <w:pPr>
              <w:contextualSpacing/>
              <w:jc w:val="center"/>
            </w:pPr>
          </w:p>
        </w:tc>
        <w:tc>
          <w:tcPr>
            <w:tcW w:w="239" w:type="pct"/>
            <w:vAlign w:val="center"/>
            <w:tcPrChange w:id="183" w:author="Anna Antikol" w:date="2015-09-02T16:56:00Z">
              <w:tcPr>
                <w:tcW w:w="230" w:type="pct"/>
                <w:gridSpan w:val="4"/>
                <w:vAlign w:val="center"/>
              </w:tcPr>
            </w:tcPrChange>
          </w:tcPr>
          <w:p w14:paraId="1D143993" w14:textId="53567AA1" w:rsidR="00902F3B" w:rsidRPr="00AA6BF3" w:rsidRDefault="00902F3B" w:rsidP="00902F3B">
            <w:pPr>
              <w:contextualSpacing/>
              <w:jc w:val="center"/>
            </w:pPr>
          </w:p>
        </w:tc>
        <w:tc>
          <w:tcPr>
            <w:tcW w:w="288" w:type="pct"/>
            <w:vAlign w:val="center"/>
            <w:tcPrChange w:id="184" w:author="Anna Antikol" w:date="2015-09-02T16:56:00Z">
              <w:tcPr>
                <w:tcW w:w="345" w:type="pct"/>
                <w:gridSpan w:val="4"/>
                <w:vAlign w:val="center"/>
              </w:tcPr>
            </w:tcPrChange>
          </w:tcPr>
          <w:p w14:paraId="1D143994" w14:textId="77777777" w:rsidR="00902F3B" w:rsidRPr="004B63CA" w:rsidRDefault="00902F3B" w:rsidP="00902F3B">
            <w:pPr>
              <w:contextualSpacing/>
              <w:jc w:val="center"/>
            </w:pPr>
            <w:r w:rsidRPr="004B63CA">
              <w:t>1</w:t>
            </w:r>
          </w:p>
        </w:tc>
        <w:tc>
          <w:tcPr>
            <w:tcW w:w="348" w:type="pct"/>
            <w:vAlign w:val="center"/>
            <w:tcPrChange w:id="185" w:author="Anna Antikol" w:date="2015-09-02T16:56:00Z">
              <w:tcPr>
                <w:tcW w:w="318" w:type="pct"/>
                <w:vAlign w:val="center"/>
              </w:tcPr>
            </w:tcPrChange>
          </w:tcPr>
          <w:p w14:paraId="1D143995" w14:textId="77777777" w:rsidR="00902F3B" w:rsidRPr="004B63CA" w:rsidRDefault="00902F3B" w:rsidP="00902F3B">
            <w:pPr>
              <w:contextualSpacing/>
              <w:jc w:val="center"/>
            </w:pPr>
            <w:r w:rsidRPr="004B63CA">
              <w:t>2</w:t>
            </w:r>
          </w:p>
        </w:tc>
        <w:tc>
          <w:tcPr>
            <w:tcW w:w="348" w:type="pct"/>
            <w:vAlign w:val="center"/>
            <w:tcPrChange w:id="186" w:author="Anna Antikol" w:date="2015-09-02T16:56:00Z">
              <w:tcPr>
                <w:tcW w:w="334" w:type="pct"/>
                <w:vAlign w:val="center"/>
              </w:tcPr>
            </w:tcPrChange>
          </w:tcPr>
          <w:p w14:paraId="1D143996" w14:textId="77777777" w:rsidR="00902F3B" w:rsidRPr="004B63CA" w:rsidRDefault="00902F3B" w:rsidP="00902F3B">
            <w:pPr>
              <w:contextualSpacing/>
              <w:jc w:val="center"/>
            </w:pPr>
            <w:r w:rsidRPr="004B63CA">
              <w:t>3</w:t>
            </w:r>
          </w:p>
        </w:tc>
        <w:tc>
          <w:tcPr>
            <w:tcW w:w="348" w:type="pct"/>
            <w:vAlign w:val="center"/>
            <w:tcPrChange w:id="187" w:author="Anna Antikol" w:date="2015-09-02T16:56:00Z">
              <w:tcPr>
                <w:tcW w:w="436" w:type="pct"/>
                <w:gridSpan w:val="3"/>
                <w:vAlign w:val="center"/>
              </w:tcPr>
            </w:tcPrChange>
          </w:tcPr>
          <w:p w14:paraId="1D143997" w14:textId="77777777" w:rsidR="00902F3B" w:rsidRPr="004B63CA" w:rsidRDefault="00902F3B" w:rsidP="00902F3B">
            <w:pPr>
              <w:contextualSpacing/>
              <w:jc w:val="center"/>
            </w:pPr>
            <w:r w:rsidRPr="004B63CA">
              <w:t>4</w:t>
            </w:r>
          </w:p>
        </w:tc>
        <w:tc>
          <w:tcPr>
            <w:tcW w:w="348" w:type="pct"/>
            <w:vAlign w:val="center"/>
            <w:tcPrChange w:id="188" w:author="Anna Antikol" w:date="2015-09-02T16:56:00Z">
              <w:tcPr>
                <w:tcW w:w="288" w:type="pct"/>
                <w:vAlign w:val="center"/>
              </w:tcPr>
            </w:tcPrChange>
          </w:tcPr>
          <w:p w14:paraId="1D143998" w14:textId="77777777" w:rsidR="00902F3B" w:rsidRPr="004B63CA" w:rsidRDefault="00902F3B" w:rsidP="00902F3B">
            <w:pPr>
              <w:contextualSpacing/>
              <w:jc w:val="center"/>
            </w:pPr>
            <w:r w:rsidRPr="004B63CA">
              <w:t>5</w:t>
            </w:r>
          </w:p>
        </w:tc>
        <w:tc>
          <w:tcPr>
            <w:tcW w:w="348" w:type="pct"/>
            <w:vAlign w:val="center"/>
            <w:tcPrChange w:id="189" w:author="Anna Antikol" w:date="2015-09-02T16:56:00Z">
              <w:tcPr>
                <w:tcW w:w="376" w:type="pct"/>
                <w:gridSpan w:val="2"/>
                <w:vAlign w:val="center"/>
              </w:tcPr>
            </w:tcPrChange>
          </w:tcPr>
          <w:p w14:paraId="1D143999" w14:textId="77777777" w:rsidR="00902F3B" w:rsidRPr="004B63CA" w:rsidRDefault="00902F3B" w:rsidP="00902F3B">
            <w:pPr>
              <w:contextualSpacing/>
              <w:jc w:val="center"/>
            </w:pPr>
            <w:r w:rsidRPr="004B63CA">
              <w:t>6</w:t>
            </w:r>
          </w:p>
        </w:tc>
        <w:tc>
          <w:tcPr>
            <w:tcW w:w="348" w:type="pct"/>
            <w:vAlign w:val="center"/>
            <w:tcPrChange w:id="190" w:author="Anna Antikol" w:date="2015-09-02T16:56:00Z">
              <w:tcPr>
                <w:tcW w:w="335" w:type="pct"/>
                <w:vAlign w:val="center"/>
              </w:tcPr>
            </w:tcPrChange>
          </w:tcPr>
          <w:p w14:paraId="1D14399A" w14:textId="77777777" w:rsidR="00902F3B" w:rsidRPr="004B63CA" w:rsidRDefault="00902F3B" w:rsidP="00902F3B">
            <w:pPr>
              <w:contextualSpacing/>
              <w:jc w:val="center"/>
            </w:pPr>
            <w:r w:rsidRPr="004B63CA">
              <w:t>7</w:t>
            </w:r>
          </w:p>
        </w:tc>
      </w:tr>
      <w:tr w:rsidR="00902F3B" w:rsidRPr="00AA6BF3" w14:paraId="1D1439AA" w14:textId="77777777" w:rsidTr="00902F3B">
        <w:tc>
          <w:tcPr>
            <w:tcW w:w="272" w:type="pct"/>
            <w:vAlign w:val="center"/>
            <w:tcPrChange w:id="191" w:author="Anna Antikol" w:date="2015-09-02T16:56:00Z">
              <w:tcPr>
                <w:tcW w:w="272" w:type="pct"/>
                <w:vAlign w:val="center"/>
              </w:tcPr>
            </w:tcPrChange>
          </w:tcPr>
          <w:p w14:paraId="1D14399C" w14:textId="77777777" w:rsidR="00902F3B" w:rsidRPr="00AA6BF3" w:rsidRDefault="00902F3B" w:rsidP="00902F3B">
            <w:pPr>
              <w:contextualSpacing/>
              <w:jc w:val="center"/>
            </w:pPr>
          </w:p>
        </w:tc>
        <w:tc>
          <w:tcPr>
            <w:tcW w:w="272" w:type="pct"/>
            <w:vAlign w:val="center"/>
            <w:tcPrChange w:id="192" w:author="Anna Antikol" w:date="2015-09-02T16:56:00Z">
              <w:tcPr>
                <w:tcW w:w="272" w:type="pct"/>
                <w:gridSpan w:val="2"/>
                <w:vAlign w:val="center"/>
              </w:tcPr>
            </w:tcPrChange>
          </w:tcPr>
          <w:p w14:paraId="1D14399D" w14:textId="77777777" w:rsidR="00902F3B" w:rsidRPr="00AA6BF3" w:rsidRDefault="00902F3B" w:rsidP="00902F3B">
            <w:pPr>
              <w:contextualSpacing/>
              <w:jc w:val="center"/>
            </w:pPr>
          </w:p>
        </w:tc>
        <w:tc>
          <w:tcPr>
            <w:tcW w:w="272" w:type="pct"/>
            <w:vAlign w:val="center"/>
            <w:tcPrChange w:id="193" w:author="Anna Antikol" w:date="2015-09-02T16:56:00Z">
              <w:tcPr>
                <w:tcW w:w="272" w:type="pct"/>
                <w:gridSpan w:val="2"/>
                <w:vAlign w:val="center"/>
              </w:tcPr>
            </w:tcPrChange>
          </w:tcPr>
          <w:p w14:paraId="1D14399E" w14:textId="77777777" w:rsidR="00902F3B" w:rsidRPr="00AA6BF3" w:rsidRDefault="00902F3B" w:rsidP="00902F3B">
            <w:pPr>
              <w:contextualSpacing/>
              <w:jc w:val="center"/>
            </w:pPr>
          </w:p>
        </w:tc>
        <w:tc>
          <w:tcPr>
            <w:tcW w:w="514" w:type="pct"/>
            <w:tcPrChange w:id="194" w:author="Anna Antikol" w:date="2015-09-02T16:56:00Z">
              <w:tcPr>
                <w:tcW w:w="514" w:type="pct"/>
                <w:gridSpan w:val="3"/>
              </w:tcPr>
            </w:tcPrChange>
          </w:tcPr>
          <w:p w14:paraId="5BBC10A9" w14:textId="77777777" w:rsidR="00902F3B" w:rsidRPr="00AA6BF3" w:rsidRDefault="00902F3B" w:rsidP="00902F3B">
            <w:pPr>
              <w:contextualSpacing/>
              <w:jc w:val="center"/>
              <w:rPr>
                <w:ins w:id="195" w:author="Anna Antikol" w:date="2015-09-02T16:54:00Z"/>
              </w:rPr>
            </w:pPr>
          </w:p>
        </w:tc>
        <w:tc>
          <w:tcPr>
            <w:tcW w:w="247" w:type="pct"/>
            <w:tcPrChange w:id="196" w:author="Anna Antikol" w:date="2015-09-02T16:56:00Z">
              <w:tcPr>
                <w:tcW w:w="247" w:type="pct"/>
                <w:gridSpan w:val="3"/>
              </w:tcPr>
            </w:tcPrChange>
          </w:tcPr>
          <w:p w14:paraId="12C88D5F" w14:textId="7857CF63" w:rsidR="00902F3B" w:rsidRPr="00AA6BF3" w:rsidRDefault="00902F3B" w:rsidP="00902F3B">
            <w:pPr>
              <w:contextualSpacing/>
              <w:jc w:val="center"/>
            </w:pPr>
          </w:p>
        </w:tc>
        <w:tc>
          <w:tcPr>
            <w:tcW w:w="212" w:type="pct"/>
            <w:vAlign w:val="center"/>
            <w:tcPrChange w:id="197" w:author="Anna Antikol" w:date="2015-09-02T16:56:00Z">
              <w:tcPr>
                <w:tcW w:w="212" w:type="pct"/>
                <w:gridSpan w:val="4"/>
                <w:vAlign w:val="center"/>
              </w:tcPr>
            </w:tcPrChange>
          </w:tcPr>
          <w:p w14:paraId="1D14399F" w14:textId="4F733BC3" w:rsidR="00902F3B" w:rsidRPr="00AA6BF3" w:rsidRDefault="00902F3B" w:rsidP="00902F3B">
            <w:pPr>
              <w:contextualSpacing/>
              <w:jc w:val="center"/>
            </w:pPr>
          </w:p>
        </w:tc>
        <w:tc>
          <w:tcPr>
            <w:tcW w:w="212" w:type="pct"/>
            <w:tcPrChange w:id="198" w:author="Anna Antikol" w:date="2015-09-02T16:56:00Z">
              <w:tcPr>
                <w:tcW w:w="212" w:type="pct"/>
                <w:gridSpan w:val="4"/>
              </w:tcPr>
            </w:tcPrChange>
          </w:tcPr>
          <w:p w14:paraId="1F5BC1BE" w14:textId="77777777" w:rsidR="00902F3B" w:rsidRPr="00AA6BF3" w:rsidRDefault="00902F3B" w:rsidP="00902F3B">
            <w:pPr>
              <w:contextualSpacing/>
              <w:jc w:val="center"/>
            </w:pPr>
          </w:p>
        </w:tc>
        <w:tc>
          <w:tcPr>
            <w:tcW w:w="384" w:type="pct"/>
            <w:tcPrChange w:id="199" w:author="Anna Antikol" w:date="2015-09-02T16:56:00Z">
              <w:tcPr>
                <w:tcW w:w="336" w:type="pct"/>
                <w:gridSpan w:val="3"/>
              </w:tcPr>
            </w:tcPrChange>
          </w:tcPr>
          <w:p w14:paraId="1E244AA0" w14:textId="77777777" w:rsidR="00902F3B" w:rsidRPr="00AA6BF3" w:rsidRDefault="00902F3B" w:rsidP="00902F3B">
            <w:pPr>
              <w:contextualSpacing/>
              <w:jc w:val="center"/>
            </w:pPr>
          </w:p>
        </w:tc>
        <w:tc>
          <w:tcPr>
            <w:tcW w:w="239" w:type="pct"/>
            <w:vAlign w:val="center"/>
            <w:tcPrChange w:id="200" w:author="Anna Antikol" w:date="2015-09-02T16:56:00Z">
              <w:tcPr>
                <w:tcW w:w="230" w:type="pct"/>
                <w:gridSpan w:val="4"/>
                <w:vAlign w:val="center"/>
              </w:tcPr>
            </w:tcPrChange>
          </w:tcPr>
          <w:p w14:paraId="1D1439A2" w14:textId="292C30E0" w:rsidR="00902F3B" w:rsidRPr="00AA6BF3" w:rsidRDefault="00902F3B" w:rsidP="00902F3B">
            <w:pPr>
              <w:contextualSpacing/>
              <w:jc w:val="center"/>
            </w:pPr>
            <w:r w:rsidRPr="00AA6BF3">
              <w:t>001</w:t>
            </w:r>
          </w:p>
        </w:tc>
        <w:tc>
          <w:tcPr>
            <w:tcW w:w="288" w:type="pct"/>
            <w:vAlign w:val="center"/>
            <w:tcPrChange w:id="201" w:author="Anna Antikol" w:date="2015-09-02T16:56:00Z">
              <w:tcPr>
                <w:tcW w:w="345" w:type="pct"/>
                <w:gridSpan w:val="4"/>
                <w:vAlign w:val="center"/>
              </w:tcPr>
            </w:tcPrChange>
          </w:tcPr>
          <w:p w14:paraId="1D1439A3" w14:textId="77777777" w:rsidR="00902F3B" w:rsidRPr="00AA6BF3" w:rsidRDefault="00902F3B" w:rsidP="00902F3B">
            <w:pPr>
              <w:contextualSpacing/>
              <w:jc w:val="center"/>
            </w:pPr>
          </w:p>
        </w:tc>
        <w:tc>
          <w:tcPr>
            <w:tcW w:w="348" w:type="pct"/>
            <w:vAlign w:val="center"/>
            <w:tcPrChange w:id="202" w:author="Anna Antikol" w:date="2015-09-02T16:56:00Z">
              <w:tcPr>
                <w:tcW w:w="318" w:type="pct"/>
                <w:vAlign w:val="center"/>
              </w:tcPr>
            </w:tcPrChange>
          </w:tcPr>
          <w:p w14:paraId="1D1439A4" w14:textId="77777777" w:rsidR="00902F3B" w:rsidRPr="00AA6BF3" w:rsidRDefault="00902F3B" w:rsidP="00902F3B">
            <w:pPr>
              <w:contextualSpacing/>
              <w:jc w:val="center"/>
            </w:pPr>
          </w:p>
        </w:tc>
        <w:tc>
          <w:tcPr>
            <w:tcW w:w="348" w:type="pct"/>
            <w:vAlign w:val="center"/>
            <w:tcPrChange w:id="203" w:author="Anna Antikol" w:date="2015-09-02T16:56:00Z">
              <w:tcPr>
                <w:tcW w:w="334" w:type="pct"/>
                <w:vAlign w:val="center"/>
              </w:tcPr>
            </w:tcPrChange>
          </w:tcPr>
          <w:p w14:paraId="1D1439A5" w14:textId="77777777" w:rsidR="00902F3B" w:rsidRPr="00AA6BF3" w:rsidRDefault="00902F3B" w:rsidP="00902F3B">
            <w:pPr>
              <w:contextualSpacing/>
              <w:jc w:val="center"/>
            </w:pPr>
          </w:p>
        </w:tc>
        <w:tc>
          <w:tcPr>
            <w:tcW w:w="348" w:type="pct"/>
            <w:vAlign w:val="center"/>
            <w:tcPrChange w:id="204" w:author="Anna Antikol" w:date="2015-09-02T16:56:00Z">
              <w:tcPr>
                <w:tcW w:w="436" w:type="pct"/>
                <w:gridSpan w:val="3"/>
                <w:vAlign w:val="center"/>
              </w:tcPr>
            </w:tcPrChange>
          </w:tcPr>
          <w:p w14:paraId="1D1439A6" w14:textId="77777777" w:rsidR="00902F3B" w:rsidRPr="00AA6BF3" w:rsidRDefault="00902F3B" w:rsidP="00902F3B">
            <w:pPr>
              <w:contextualSpacing/>
              <w:jc w:val="center"/>
            </w:pPr>
          </w:p>
        </w:tc>
        <w:tc>
          <w:tcPr>
            <w:tcW w:w="348" w:type="pct"/>
            <w:vAlign w:val="center"/>
            <w:tcPrChange w:id="205" w:author="Anna Antikol" w:date="2015-09-02T16:56:00Z">
              <w:tcPr>
                <w:tcW w:w="288" w:type="pct"/>
                <w:vAlign w:val="center"/>
              </w:tcPr>
            </w:tcPrChange>
          </w:tcPr>
          <w:p w14:paraId="1D1439A7" w14:textId="77777777" w:rsidR="00902F3B" w:rsidRPr="00AA6BF3" w:rsidRDefault="00902F3B" w:rsidP="00902F3B">
            <w:pPr>
              <w:contextualSpacing/>
              <w:jc w:val="center"/>
            </w:pPr>
          </w:p>
        </w:tc>
        <w:tc>
          <w:tcPr>
            <w:tcW w:w="348" w:type="pct"/>
            <w:vAlign w:val="center"/>
            <w:tcPrChange w:id="206" w:author="Anna Antikol" w:date="2015-09-02T16:56:00Z">
              <w:tcPr>
                <w:tcW w:w="376" w:type="pct"/>
                <w:gridSpan w:val="2"/>
                <w:vAlign w:val="center"/>
              </w:tcPr>
            </w:tcPrChange>
          </w:tcPr>
          <w:p w14:paraId="1D1439A8" w14:textId="77777777" w:rsidR="00902F3B" w:rsidRPr="00AA6BF3" w:rsidRDefault="00902F3B" w:rsidP="00902F3B">
            <w:pPr>
              <w:contextualSpacing/>
              <w:jc w:val="center"/>
            </w:pPr>
          </w:p>
        </w:tc>
        <w:tc>
          <w:tcPr>
            <w:tcW w:w="348" w:type="pct"/>
            <w:vAlign w:val="center"/>
            <w:tcPrChange w:id="207" w:author="Anna Antikol" w:date="2015-09-02T16:56:00Z">
              <w:tcPr>
                <w:tcW w:w="335" w:type="pct"/>
                <w:vAlign w:val="center"/>
              </w:tcPr>
            </w:tcPrChange>
          </w:tcPr>
          <w:p w14:paraId="1D1439A9" w14:textId="77777777" w:rsidR="00902F3B" w:rsidRPr="00AA6BF3" w:rsidRDefault="00902F3B" w:rsidP="00902F3B">
            <w:pPr>
              <w:contextualSpacing/>
              <w:jc w:val="center"/>
            </w:pPr>
          </w:p>
        </w:tc>
      </w:tr>
      <w:tr w:rsidR="00902F3B" w:rsidRPr="00AA6BF3" w14:paraId="1D1439B9" w14:textId="77777777" w:rsidTr="00902F3B">
        <w:tc>
          <w:tcPr>
            <w:tcW w:w="272" w:type="pct"/>
            <w:vAlign w:val="center"/>
            <w:tcPrChange w:id="208" w:author="Anna Antikol" w:date="2015-09-02T16:56:00Z">
              <w:tcPr>
                <w:tcW w:w="272" w:type="pct"/>
                <w:vAlign w:val="center"/>
              </w:tcPr>
            </w:tcPrChange>
          </w:tcPr>
          <w:p w14:paraId="1D1439AB" w14:textId="77777777" w:rsidR="00902F3B" w:rsidRPr="00AA6BF3" w:rsidRDefault="00902F3B" w:rsidP="00902F3B">
            <w:pPr>
              <w:contextualSpacing/>
              <w:jc w:val="center"/>
            </w:pPr>
          </w:p>
        </w:tc>
        <w:tc>
          <w:tcPr>
            <w:tcW w:w="272" w:type="pct"/>
            <w:vAlign w:val="center"/>
            <w:tcPrChange w:id="209" w:author="Anna Antikol" w:date="2015-09-02T16:56:00Z">
              <w:tcPr>
                <w:tcW w:w="272" w:type="pct"/>
                <w:gridSpan w:val="2"/>
                <w:vAlign w:val="center"/>
              </w:tcPr>
            </w:tcPrChange>
          </w:tcPr>
          <w:p w14:paraId="1D1439AC" w14:textId="77777777" w:rsidR="00902F3B" w:rsidRPr="00AA6BF3" w:rsidRDefault="00902F3B" w:rsidP="00902F3B">
            <w:pPr>
              <w:contextualSpacing/>
              <w:jc w:val="center"/>
            </w:pPr>
          </w:p>
        </w:tc>
        <w:tc>
          <w:tcPr>
            <w:tcW w:w="272" w:type="pct"/>
            <w:vAlign w:val="center"/>
            <w:tcPrChange w:id="210" w:author="Anna Antikol" w:date="2015-09-02T16:56:00Z">
              <w:tcPr>
                <w:tcW w:w="272" w:type="pct"/>
                <w:gridSpan w:val="2"/>
                <w:vAlign w:val="center"/>
              </w:tcPr>
            </w:tcPrChange>
          </w:tcPr>
          <w:p w14:paraId="1D1439AD" w14:textId="77777777" w:rsidR="00902F3B" w:rsidRPr="00AA6BF3" w:rsidRDefault="00902F3B" w:rsidP="00902F3B">
            <w:pPr>
              <w:contextualSpacing/>
              <w:jc w:val="center"/>
            </w:pPr>
          </w:p>
        </w:tc>
        <w:tc>
          <w:tcPr>
            <w:tcW w:w="514" w:type="pct"/>
            <w:tcPrChange w:id="211" w:author="Anna Antikol" w:date="2015-09-02T16:56:00Z">
              <w:tcPr>
                <w:tcW w:w="514" w:type="pct"/>
                <w:gridSpan w:val="3"/>
              </w:tcPr>
            </w:tcPrChange>
          </w:tcPr>
          <w:p w14:paraId="70D5BB92" w14:textId="77777777" w:rsidR="00902F3B" w:rsidRPr="00AA6BF3" w:rsidRDefault="00902F3B" w:rsidP="00902F3B">
            <w:pPr>
              <w:contextualSpacing/>
              <w:jc w:val="center"/>
              <w:rPr>
                <w:ins w:id="212" w:author="Anna Antikol" w:date="2015-09-02T16:54:00Z"/>
              </w:rPr>
            </w:pPr>
          </w:p>
        </w:tc>
        <w:tc>
          <w:tcPr>
            <w:tcW w:w="247" w:type="pct"/>
            <w:tcPrChange w:id="213" w:author="Anna Antikol" w:date="2015-09-02T16:56:00Z">
              <w:tcPr>
                <w:tcW w:w="247" w:type="pct"/>
                <w:gridSpan w:val="3"/>
              </w:tcPr>
            </w:tcPrChange>
          </w:tcPr>
          <w:p w14:paraId="76BA5B6E" w14:textId="58D7FB6F" w:rsidR="00902F3B" w:rsidRPr="00AA6BF3" w:rsidRDefault="00902F3B" w:rsidP="00902F3B">
            <w:pPr>
              <w:contextualSpacing/>
              <w:jc w:val="center"/>
            </w:pPr>
          </w:p>
        </w:tc>
        <w:tc>
          <w:tcPr>
            <w:tcW w:w="212" w:type="pct"/>
            <w:vAlign w:val="center"/>
            <w:tcPrChange w:id="214" w:author="Anna Antikol" w:date="2015-09-02T16:56:00Z">
              <w:tcPr>
                <w:tcW w:w="212" w:type="pct"/>
                <w:gridSpan w:val="4"/>
                <w:vAlign w:val="center"/>
              </w:tcPr>
            </w:tcPrChange>
          </w:tcPr>
          <w:p w14:paraId="1D1439AE" w14:textId="32E42DB6" w:rsidR="00902F3B" w:rsidRPr="00AA6BF3" w:rsidRDefault="00902F3B" w:rsidP="00902F3B">
            <w:pPr>
              <w:contextualSpacing/>
              <w:jc w:val="center"/>
            </w:pPr>
          </w:p>
        </w:tc>
        <w:tc>
          <w:tcPr>
            <w:tcW w:w="212" w:type="pct"/>
            <w:tcPrChange w:id="215" w:author="Anna Antikol" w:date="2015-09-02T16:56:00Z">
              <w:tcPr>
                <w:tcW w:w="212" w:type="pct"/>
                <w:gridSpan w:val="4"/>
              </w:tcPr>
            </w:tcPrChange>
          </w:tcPr>
          <w:p w14:paraId="1735F6BD" w14:textId="77777777" w:rsidR="00902F3B" w:rsidRPr="00AA6BF3" w:rsidRDefault="00902F3B" w:rsidP="00902F3B">
            <w:pPr>
              <w:contextualSpacing/>
              <w:jc w:val="center"/>
            </w:pPr>
          </w:p>
        </w:tc>
        <w:tc>
          <w:tcPr>
            <w:tcW w:w="384" w:type="pct"/>
            <w:tcPrChange w:id="216" w:author="Anna Antikol" w:date="2015-09-02T16:56:00Z">
              <w:tcPr>
                <w:tcW w:w="336" w:type="pct"/>
                <w:gridSpan w:val="3"/>
              </w:tcPr>
            </w:tcPrChange>
          </w:tcPr>
          <w:p w14:paraId="0C475E25" w14:textId="77777777" w:rsidR="00902F3B" w:rsidRPr="00AA6BF3" w:rsidRDefault="00902F3B" w:rsidP="00902F3B">
            <w:pPr>
              <w:contextualSpacing/>
              <w:jc w:val="center"/>
            </w:pPr>
          </w:p>
        </w:tc>
        <w:tc>
          <w:tcPr>
            <w:tcW w:w="239" w:type="pct"/>
            <w:vAlign w:val="center"/>
            <w:tcPrChange w:id="217" w:author="Anna Antikol" w:date="2015-09-02T16:56:00Z">
              <w:tcPr>
                <w:tcW w:w="230" w:type="pct"/>
                <w:gridSpan w:val="4"/>
                <w:vAlign w:val="center"/>
              </w:tcPr>
            </w:tcPrChange>
          </w:tcPr>
          <w:p w14:paraId="1D1439B1" w14:textId="714FA33B" w:rsidR="00902F3B" w:rsidRPr="00AA6BF3" w:rsidRDefault="00902F3B" w:rsidP="00902F3B">
            <w:pPr>
              <w:contextualSpacing/>
              <w:jc w:val="center"/>
            </w:pPr>
            <w:r w:rsidRPr="00AA6BF3">
              <w:t>002</w:t>
            </w:r>
          </w:p>
        </w:tc>
        <w:tc>
          <w:tcPr>
            <w:tcW w:w="288" w:type="pct"/>
            <w:vAlign w:val="center"/>
            <w:tcPrChange w:id="218" w:author="Anna Antikol" w:date="2015-09-02T16:56:00Z">
              <w:tcPr>
                <w:tcW w:w="345" w:type="pct"/>
                <w:gridSpan w:val="4"/>
                <w:vAlign w:val="center"/>
              </w:tcPr>
            </w:tcPrChange>
          </w:tcPr>
          <w:p w14:paraId="1D1439B2" w14:textId="77777777" w:rsidR="00902F3B" w:rsidRPr="00AA6BF3" w:rsidRDefault="00902F3B" w:rsidP="00902F3B">
            <w:pPr>
              <w:contextualSpacing/>
              <w:jc w:val="center"/>
            </w:pPr>
          </w:p>
        </w:tc>
        <w:tc>
          <w:tcPr>
            <w:tcW w:w="348" w:type="pct"/>
            <w:vAlign w:val="center"/>
            <w:tcPrChange w:id="219" w:author="Anna Antikol" w:date="2015-09-02T16:56:00Z">
              <w:tcPr>
                <w:tcW w:w="318" w:type="pct"/>
                <w:vAlign w:val="center"/>
              </w:tcPr>
            </w:tcPrChange>
          </w:tcPr>
          <w:p w14:paraId="1D1439B3" w14:textId="77777777" w:rsidR="00902F3B" w:rsidRPr="00AA6BF3" w:rsidRDefault="00902F3B" w:rsidP="00902F3B">
            <w:pPr>
              <w:contextualSpacing/>
              <w:jc w:val="center"/>
            </w:pPr>
          </w:p>
        </w:tc>
        <w:tc>
          <w:tcPr>
            <w:tcW w:w="348" w:type="pct"/>
            <w:vAlign w:val="center"/>
            <w:tcPrChange w:id="220" w:author="Anna Antikol" w:date="2015-09-02T16:56:00Z">
              <w:tcPr>
                <w:tcW w:w="334" w:type="pct"/>
                <w:vAlign w:val="center"/>
              </w:tcPr>
            </w:tcPrChange>
          </w:tcPr>
          <w:p w14:paraId="1D1439B4" w14:textId="77777777" w:rsidR="00902F3B" w:rsidRPr="00AA6BF3" w:rsidRDefault="00902F3B" w:rsidP="00902F3B">
            <w:pPr>
              <w:contextualSpacing/>
              <w:jc w:val="center"/>
            </w:pPr>
          </w:p>
        </w:tc>
        <w:tc>
          <w:tcPr>
            <w:tcW w:w="348" w:type="pct"/>
            <w:vAlign w:val="center"/>
            <w:tcPrChange w:id="221" w:author="Anna Antikol" w:date="2015-09-02T16:56:00Z">
              <w:tcPr>
                <w:tcW w:w="436" w:type="pct"/>
                <w:gridSpan w:val="3"/>
                <w:vAlign w:val="center"/>
              </w:tcPr>
            </w:tcPrChange>
          </w:tcPr>
          <w:p w14:paraId="1D1439B5" w14:textId="77777777" w:rsidR="00902F3B" w:rsidRPr="00AA6BF3" w:rsidRDefault="00902F3B" w:rsidP="00902F3B">
            <w:pPr>
              <w:contextualSpacing/>
              <w:jc w:val="center"/>
            </w:pPr>
          </w:p>
        </w:tc>
        <w:tc>
          <w:tcPr>
            <w:tcW w:w="348" w:type="pct"/>
            <w:vAlign w:val="center"/>
            <w:tcPrChange w:id="222" w:author="Anna Antikol" w:date="2015-09-02T16:56:00Z">
              <w:tcPr>
                <w:tcW w:w="288" w:type="pct"/>
                <w:vAlign w:val="center"/>
              </w:tcPr>
            </w:tcPrChange>
          </w:tcPr>
          <w:p w14:paraId="1D1439B6" w14:textId="77777777" w:rsidR="00902F3B" w:rsidRPr="00AA6BF3" w:rsidRDefault="00902F3B" w:rsidP="00902F3B">
            <w:pPr>
              <w:contextualSpacing/>
              <w:jc w:val="center"/>
            </w:pPr>
          </w:p>
        </w:tc>
        <w:tc>
          <w:tcPr>
            <w:tcW w:w="348" w:type="pct"/>
            <w:vAlign w:val="center"/>
            <w:tcPrChange w:id="223" w:author="Anna Antikol" w:date="2015-09-02T16:56:00Z">
              <w:tcPr>
                <w:tcW w:w="376" w:type="pct"/>
                <w:gridSpan w:val="2"/>
                <w:vAlign w:val="center"/>
              </w:tcPr>
            </w:tcPrChange>
          </w:tcPr>
          <w:p w14:paraId="1D1439B7" w14:textId="77777777" w:rsidR="00902F3B" w:rsidRPr="00AA6BF3" w:rsidRDefault="00902F3B" w:rsidP="00902F3B">
            <w:pPr>
              <w:contextualSpacing/>
              <w:jc w:val="center"/>
            </w:pPr>
          </w:p>
        </w:tc>
        <w:tc>
          <w:tcPr>
            <w:tcW w:w="348" w:type="pct"/>
            <w:vAlign w:val="center"/>
            <w:tcPrChange w:id="224" w:author="Anna Antikol" w:date="2015-09-02T16:56:00Z">
              <w:tcPr>
                <w:tcW w:w="335" w:type="pct"/>
                <w:vAlign w:val="center"/>
              </w:tcPr>
            </w:tcPrChange>
          </w:tcPr>
          <w:p w14:paraId="1D1439B8" w14:textId="77777777" w:rsidR="00902F3B" w:rsidRPr="00AA6BF3" w:rsidRDefault="00902F3B" w:rsidP="00902F3B">
            <w:pPr>
              <w:contextualSpacing/>
              <w:jc w:val="center"/>
            </w:pPr>
          </w:p>
        </w:tc>
        <w:bookmarkStart w:id="225" w:name="_GoBack"/>
        <w:bookmarkEnd w:id="225"/>
      </w:tr>
      <w:tr w:rsidR="00902F3B" w:rsidRPr="00AA6BF3" w14:paraId="1D1439C8" w14:textId="77777777" w:rsidTr="00902F3B">
        <w:tc>
          <w:tcPr>
            <w:tcW w:w="272" w:type="pct"/>
            <w:vAlign w:val="center"/>
            <w:tcPrChange w:id="226" w:author="Anna Antikol" w:date="2015-09-02T16:56:00Z">
              <w:tcPr>
                <w:tcW w:w="272" w:type="pct"/>
                <w:vAlign w:val="center"/>
              </w:tcPr>
            </w:tcPrChange>
          </w:tcPr>
          <w:p w14:paraId="1D1439BA" w14:textId="77777777" w:rsidR="00902F3B" w:rsidRPr="00AA6BF3" w:rsidRDefault="00902F3B" w:rsidP="00902F3B">
            <w:pPr>
              <w:contextualSpacing/>
              <w:jc w:val="center"/>
            </w:pPr>
          </w:p>
        </w:tc>
        <w:tc>
          <w:tcPr>
            <w:tcW w:w="272" w:type="pct"/>
            <w:vAlign w:val="center"/>
            <w:tcPrChange w:id="227" w:author="Anna Antikol" w:date="2015-09-02T16:56:00Z">
              <w:tcPr>
                <w:tcW w:w="272" w:type="pct"/>
                <w:gridSpan w:val="2"/>
                <w:vAlign w:val="center"/>
              </w:tcPr>
            </w:tcPrChange>
          </w:tcPr>
          <w:p w14:paraId="1D1439BB" w14:textId="77777777" w:rsidR="00902F3B" w:rsidRPr="00AA6BF3" w:rsidRDefault="00902F3B" w:rsidP="00902F3B">
            <w:pPr>
              <w:contextualSpacing/>
              <w:jc w:val="center"/>
            </w:pPr>
          </w:p>
        </w:tc>
        <w:tc>
          <w:tcPr>
            <w:tcW w:w="272" w:type="pct"/>
            <w:vAlign w:val="center"/>
            <w:tcPrChange w:id="228" w:author="Anna Antikol" w:date="2015-09-02T16:56:00Z">
              <w:tcPr>
                <w:tcW w:w="272" w:type="pct"/>
                <w:gridSpan w:val="2"/>
                <w:vAlign w:val="center"/>
              </w:tcPr>
            </w:tcPrChange>
          </w:tcPr>
          <w:p w14:paraId="1D1439BC" w14:textId="77777777" w:rsidR="00902F3B" w:rsidRPr="00AA6BF3" w:rsidRDefault="00902F3B" w:rsidP="00902F3B">
            <w:pPr>
              <w:contextualSpacing/>
              <w:jc w:val="center"/>
            </w:pPr>
          </w:p>
        </w:tc>
        <w:tc>
          <w:tcPr>
            <w:tcW w:w="514" w:type="pct"/>
            <w:tcPrChange w:id="229" w:author="Anna Antikol" w:date="2015-09-02T16:56:00Z">
              <w:tcPr>
                <w:tcW w:w="514" w:type="pct"/>
                <w:gridSpan w:val="3"/>
              </w:tcPr>
            </w:tcPrChange>
          </w:tcPr>
          <w:p w14:paraId="098888FC" w14:textId="77777777" w:rsidR="00902F3B" w:rsidRPr="00AA6BF3" w:rsidRDefault="00902F3B" w:rsidP="00902F3B">
            <w:pPr>
              <w:contextualSpacing/>
              <w:jc w:val="center"/>
              <w:rPr>
                <w:ins w:id="230" w:author="Anna Antikol" w:date="2015-09-02T16:54:00Z"/>
              </w:rPr>
            </w:pPr>
          </w:p>
        </w:tc>
        <w:tc>
          <w:tcPr>
            <w:tcW w:w="247" w:type="pct"/>
            <w:tcPrChange w:id="231" w:author="Anna Antikol" w:date="2015-09-02T16:56:00Z">
              <w:tcPr>
                <w:tcW w:w="247" w:type="pct"/>
                <w:gridSpan w:val="3"/>
              </w:tcPr>
            </w:tcPrChange>
          </w:tcPr>
          <w:p w14:paraId="08F66D52" w14:textId="5289BF9B" w:rsidR="00902F3B" w:rsidRPr="00AA6BF3" w:rsidRDefault="00902F3B" w:rsidP="00902F3B">
            <w:pPr>
              <w:contextualSpacing/>
              <w:jc w:val="center"/>
            </w:pPr>
          </w:p>
        </w:tc>
        <w:tc>
          <w:tcPr>
            <w:tcW w:w="212" w:type="pct"/>
            <w:vAlign w:val="center"/>
            <w:tcPrChange w:id="232" w:author="Anna Antikol" w:date="2015-09-02T16:56:00Z">
              <w:tcPr>
                <w:tcW w:w="212" w:type="pct"/>
                <w:gridSpan w:val="4"/>
                <w:vAlign w:val="center"/>
              </w:tcPr>
            </w:tcPrChange>
          </w:tcPr>
          <w:p w14:paraId="1D1439BD" w14:textId="665293A1" w:rsidR="00902F3B" w:rsidRPr="00AA6BF3" w:rsidRDefault="00902F3B" w:rsidP="00902F3B">
            <w:pPr>
              <w:contextualSpacing/>
              <w:jc w:val="center"/>
            </w:pPr>
          </w:p>
        </w:tc>
        <w:tc>
          <w:tcPr>
            <w:tcW w:w="212" w:type="pct"/>
            <w:tcPrChange w:id="233" w:author="Anna Antikol" w:date="2015-09-02T16:56:00Z">
              <w:tcPr>
                <w:tcW w:w="212" w:type="pct"/>
                <w:gridSpan w:val="4"/>
              </w:tcPr>
            </w:tcPrChange>
          </w:tcPr>
          <w:p w14:paraId="1DEBEC1B" w14:textId="77777777" w:rsidR="00902F3B" w:rsidRPr="00AA6BF3" w:rsidRDefault="00902F3B" w:rsidP="00902F3B">
            <w:pPr>
              <w:contextualSpacing/>
              <w:jc w:val="center"/>
            </w:pPr>
          </w:p>
        </w:tc>
        <w:tc>
          <w:tcPr>
            <w:tcW w:w="384" w:type="pct"/>
            <w:tcPrChange w:id="234" w:author="Anna Antikol" w:date="2015-09-02T16:56:00Z">
              <w:tcPr>
                <w:tcW w:w="336" w:type="pct"/>
                <w:gridSpan w:val="3"/>
              </w:tcPr>
            </w:tcPrChange>
          </w:tcPr>
          <w:p w14:paraId="7ECD780F" w14:textId="77777777" w:rsidR="00902F3B" w:rsidRPr="00AA6BF3" w:rsidRDefault="00902F3B" w:rsidP="00902F3B">
            <w:pPr>
              <w:contextualSpacing/>
              <w:jc w:val="center"/>
            </w:pPr>
          </w:p>
        </w:tc>
        <w:tc>
          <w:tcPr>
            <w:tcW w:w="239" w:type="pct"/>
            <w:vAlign w:val="center"/>
            <w:tcPrChange w:id="235" w:author="Anna Antikol" w:date="2015-09-02T16:56:00Z">
              <w:tcPr>
                <w:tcW w:w="230" w:type="pct"/>
                <w:gridSpan w:val="4"/>
                <w:vAlign w:val="center"/>
              </w:tcPr>
            </w:tcPrChange>
          </w:tcPr>
          <w:p w14:paraId="1D1439C0" w14:textId="28F36EBC" w:rsidR="00902F3B" w:rsidRPr="00AA6BF3" w:rsidRDefault="00902F3B" w:rsidP="00902F3B">
            <w:pPr>
              <w:contextualSpacing/>
              <w:jc w:val="center"/>
            </w:pPr>
            <w:r w:rsidRPr="00AA6BF3">
              <w:t>003</w:t>
            </w:r>
          </w:p>
        </w:tc>
        <w:tc>
          <w:tcPr>
            <w:tcW w:w="288" w:type="pct"/>
            <w:vAlign w:val="center"/>
            <w:tcPrChange w:id="236" w:author="Anna Antikol" w:date="2015-09-02T16:56:00Z">
              <w:tcPr>
                <w:tcW w:w="345" w:type="pct"/>
                <w:gridSpan w:val="4"/>
                <w:vAlign w:val="center"/>
              </w:tcPr>
            </w:tcPrChange>
          </w:tcPr>
          <w:p w14:paraId="1D1439C1" w14:textId="77777777" w:rsidR="00902F3B" w:rsidRPr="00AA6BF3" w:rsidRDefault="00902F3B" w:rsidP="00902F3B">
            <w:pPr>
              <w:contextualSpacing/>
              <w:jc w:val="center"/>
            </w:pPr>
          </w:p>
        </w:tc>
        <w:tc>
          <w:tcPr>
            <w:tcW w:w="348" w:type="pct"/>
            <w:vAlign w:val="center"/>
            <w:tcPrChange w:id="237" w:author="Anna Antikol" w:date="2015-09-02T16:56:00Z">
              <w:tcPr>
                <w:tcW w:w="318" w:type="pct"/>
                <w:vAlign w:val="center"/>
              </w:tcPr>
            </w:tcPrChange>
          </w:tcPr>
          <w:p w14:paraId="1D1439C2" w14:textId="77777777" w:rsidR="00902F3B" w:rsidRPr="00AA6BF3" w:rsidRDefault="00902F3B" w:rsidP="00902F3B">
            <w:pPr>
              <w:contextualSpacing/>
              <w:jc w:val="center"/>
            </w:pPr>
          </w:p>
        </w:tc>
        <w:tc>
          <w:tcPr>
            <w:tcW w:w="348" w:type="pct"/>
            <w:vAlign w:val="center"/>
            <w:tcPrChange w:id="238" w:author="Anna Antikol" w:date="2015-09-02T16:56:00Z">
              <w:tcPr>
                <w:tcW w:w="334" w:type="pct"/>
                <w:vAlign w:val="center"/>
              </w:tcPr>
            </w:tcPrChange>
          </w:tcPr>
          <w:p w14:paraId="1D1439C3" w14:textId="77777777" w:rsidR="00902F3B" w:rsidRPr="00AA6BF3" w:rsidRDefault="00902F3B" w:rsidP="00902F3B">
            <w:pPr>
              <w:contextualSpacing/>
              <w:jc w:val="center"/>
            </w:pPr>
          </w:p>
        </w:tc>
        <w:tc>
          <w:tcPr>
            <w:tcW w:w="348" w:type="pct"/>
            <w:vAlign w:val="center"/>
            <w:tcPrChange w:id="239" w:author="Anna Antikol" w:date="2015-09-02T16:56:00Z">
              <w:tcPr>
                <w:tcW w:w="436" w:type="pct"/>
                <w:gridSpan w:val="3"/>
                <w:vAlign w:val="center"/>
              </w:tcPr>
            </w:tcPrChange>
          </w:tcPr>
          <w:p w14:paraId="1D1439C4" w14:textId="77777777" w:rsidR="00902F3B" w:rsidRPr="00AA6BF3" w:rsidRDefault="00902F3B" w:rsidP="00902F3B">
            <w:pPr>
              <w:contextualSpacing/>
              <w:jc w:val="center"/>
            </w:pPr>
          </w:p>
        </w:tc>
        <w:tc>
          <w:tcPr>
            <w:tcW w:w="348" w:type="pct"/>
            <w:vAlign w:val="center"/>
            <w:tcPrChange w:id="240" w:author="Anna Antikol" w:date="2015-09-02T16:56:00Z">
              <w:tcPr>
                <w:tcW w:w="288" w:type="pct"/>
                <w:vAlign w:val="center"/>
              </w:tcPr>
            </w:tcPrChange>
          </w:tcPr>
          <w:p w14:paraId="1D1439C5" w14:textId="77777777" w:rsidR="00902F3B" w:rsidRPr="00AA6BF3" w:rsidRDefault="00902F3B" w:rsidP="00902F3B">
            <w:pPr>
              <w:contextualSpacing/>
              <w:jc w:val="center"/>
            </w:pPr>
          </w:p>
        </w:tc>
        <w:tc>
          <w:tcPr>
            <w:tcW w:w="348" w:type="pct"/>
            <w:vAlign w:val="center"/>
            <w:tcPrChange w:id="241" w:author="Anna Antikol" w:date="2015-09-02T16:56:00Z">
              <w:tcPr>
                <w:tcW w:w="376" w:type="pct"/>
                <w:gridSpan w:val="2"/>
                <w:vAlign w:val="center"/>
              </w:tcPr>
            </w:tcPrChange>
          </w:tcPr>
          <w:p w14:paraId="1D1439C6" w14:textId="77777777" w:rsidR="00902F3B" w:rsidRPr="00AA6BF3" w:rsidRDefault="00902F3B" w:rsidP="00902F3B">
            <w:pPr>
              <w:contextualSpacing/>
              <w:jc w:val="center"/>
            </w:pPr>
          </w:p>
        </w:tc>
        <w:tc>
          <w:tcPr>
            <w:tcW w:w="348" w:type="pct"/>
            <w:vAlign w:val="center"/>
            <w:tcPrChange w:id="242" w:author="Anna Antikol" w:date="2015-09-02T16:56:00Z">
              <w:tcPr>
                <w:tcW w:w="335" w:type="pct"/>
                <w:vAlign w:val="center"/>
              </w:tcPr>
            </w:tcPrChange>
          </w:tcPr>
          <w:p w14:paraId="1D1439C7" w14:textId="77777777" w:rsidR="00902F3B" w:rsidRPr="00AA6BF3" w:rsidRDefault="00902F3B" w:rsidP="00902F3B">
            <w:pPr>
              <w:contextualSpacing/>
              <w:jc w:val="center"/>
            </w:pPr>
          </w:p>
        </w:tc>
      </w:tr>
    </w:tbl>
    <w:p w14:paraId="1D1439C9" w14:textId="0CAED2A0" w:rsidR="00B17DFD" w:rsidRPr="005B3503" w:rsidRDefault="00B17DFD">
      <w:pPr>
        <w:spacing w:after="200" w:line="276" w:lineRule="auto"/>
        <w:rPr>
          <w:sz w:val="16"/>
        </w:rPr>
      </w:pPr>
    </w:p>
    <w:p w14:paraId="1D1439CA" w14:textId="77777777" w:rsidR="00B17DFD" w:rsidRPr="00CE6E55" w:rsidRDefault="00B17DFD" w:rsidP="00B17DFD">
      <w:pPr>
        <w:keepNext/>
        <w:widowControl w:val="0"/>
      </w:pPr>
      <w:r w:rsidRPr="00CE6E55">
        <w:t>Служебный раздел</w:t>
      </w:r>
    </w:p>
    <w:p w14:paraId="1D1439CB" w14:textId="77777777" w:rsidR="00B17DFD" w:rsidRPr="00CE6E55" w:rsidRDefault="00B17DFD" w:rsidP="00B17DFD">
      <w:pPr>
        <w:keepNext/>
      </w:pPr>
    </w:p>
    <w:p w14:paraId="1D1439CC" w14:textId="77777777" w:rsidR="00B17DFD" w:rsidRPr="00CE6E55" w:rsidRDefault="00B17DFD" w:rsidP="00B17DFD">
      <w:pPr>
        <w:keepNext/>
      </w:pPr>
      <w:r w:rsidRPr="00CE6E55">
        <w:t>Сведения о Субъекте ТЭК, предоставившем информацию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6509"/>
        <w:gridCol w:w="8277"/>
      </w:tblGrid>
      <w:tr w:rsidR="00B17DFD" w:rsidRPr="00CE6E55" w14:paraId="1D1439CF" w14:textId="77777777" w:rsidTr="00A51CBF">
        <w:trPr>
          <w:trHeight w:val="264"/>
        </w:trPr>
        <w:tc>
          <w:tcPr>
            <w:tcW w:w="22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1439CD" w14:textId="77777777" w:rsidR="00B17DFD" w:rsidRPr="00CE6E55" w:rsidRDefault="00B17DFD" w:rsidP="00A51CBF">
            <w:pPr>
              <w:rPr>
                <w:bCs/>
              </w:rPr>
            </w:pPr>
            <w:r w:rsidRPr="00CE6E55">
              <w:rPr>
                <w:bCs/>
              </w:rPr>
              <w:t>Полное наименование отчитывающейся организации</w:t>
            </w:r>
          </w:p>
        </w:tc>
        <w:tc>
          <w:tcPr>
            <w:tcW w:w="27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439CE" w14:textId="77777777" w:rsidR="00B17DFD" w:rsidRPr="00CE6E55" w:rsidRDefault="00B17DFD" w:rsidP="00A51CBF">
            <w:pPr>
              <w:rPr>
                <w:bCs/>
              </w:rPr>
            </w:pPr>
          </w:p>
        </w:tc>
      </w:tr>
      <w:tr w:rsidR="00B17DFD" w:rsidRPr="00CE6E55" w14:paraId="1D1439D2" w14:textId="77777777" w:rsidTr="00A51CBF">
        <w:trPr>
          <w:trHeight w:val="264"/>
        </w:trPr>
        <w:tc>
          <w:tcPr>
            <w:tcW w:w="22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1439D0" w14:textId="77777777" w:rsidR="00B17DFD" w:rsidRPr="00CE6E55" w:rsidRDefault="00B17DFD" w:rsidP="00A51CBF">
            <w:pPr>
              <w:rPr>
                <w:bCs/>
              </w:rPr>
            </w:pPr>
            <w:r w:rsidRPr="00CE6E55">
              <w:rPr>
                <w:bCs/>
              </w:rPr>
              <w:t xml:space="preserve">ОГРН </w:t>
            </w:r>
          </w:p>
        </w:tc>
        <w:tc>
          <w:tcPr>
            <w:tcW w:w="27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439D1" w14:textId="77777777" w:rsidR="00B17DFD" w:rsidRPr="00CE6E55" w:rsidRDefault="00B17DFD" w:rsidP="00A51CBF">
            <w:pPr>
              <w:rPr>
                <w:bCs/>
              </w:rPr>
            </w:pPr>
          </w:p>
        </w:tc>
      </w:tr>
      <w:tr w:rsidR="00B17DFD" w:rsidRPr="00CE6E55" w14:paraId="1D1439D5" w14:textId="77777777" w:rsidTr="00A51CBF">
        <w:trPr>
          <w:trHeight w:val="264"/>
        </w:trPr>
        <w:tc>
          <w:tcPr>
            <w:tcW w:w="22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1439D3" w14:textId="77777777" w:rsidR="00B17DFD" w:rsidRPr="00CE6E55" w:rsidRDefault="00B17DFD" w:rsidP="00A51CBF">
            <w:pPr>
              <w:rPr>
                <w:bCs/>
              </w:rPr>
            </w:pPr>
            <w:r w:rsidRPr="00CE6E55">
              <w:rPr>
                <w:bCs/>
              </w:rPr>
              <w:t xml:space="preserve">ИНН </w:t>
            </w:r>
          </w:p>
        </w:tc>
        <w:tc>
          <w:tcPr>
            <w:tcW w:w="27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439D4" w14:textId="77777777" w:rsidR="00B17DFD" w:rsidRPr="00CE6E55" w:rsidRDefault="00B17DFD" w:rsidP="00A51CBF">
            <w:pPr>
              <w:rPr>
                <w:bCs/>
              </w:rPr>
            </w:pPr>
          </w:p>
        </w:tc>
      </w:tr>
      <w:tr w:rsidR="00B17DFD" w:rsidRPr="00CE6E55" w14:paraId="1D1439D8" w14:textId="77777777" w:rsidTr="00A51CBF">
        <w:trPr>
          <w:trHeight w:val="264"/>
        </w:trPr>
        <w:tc>
          <w:tcPr>
            <w:tcW w:w="2201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1439D6" w14:textId="77777777" w:rsidR="00B17DFD" w:rsidRPr="00CE6E55" w:rsidRDefault="00B17DFD" w:rsidP="00A51CBF">
            <w:pPr>
              <w:rPr>
                <w:bCs/>
              </w:rPr>
            </w:pPr>
            <w:r w:rsidRPr="00CE6E55">
              <w:rPr>
                <w:bCs/>
              </w:rPr>
              <w:t xml:space="preserve">КПП </w:t>
            </w:r>
          </w:p>
        </w:tc>
        <w:tc>
          <w:tcPr>
            <w:tcW w:w="2799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439D7" w14:textId="77777777" w:rsidR="00B17DFD" w:rsidRPr="00CE6E55" w:rsidRDefault="00B17DFD" w:rsidP="00A51CBF">
            <w:pPr>
              <w:rPr>
                <w:bCs/>
              </w:rPr>
            </w:pPr>
          </w:p>
        </w:tc>
      </w:tr>
    </w:tbl>
    <w:p w14:paraId="1D1439D9" w14:textId="77777777" w:rsidR="00B17DFD" w:rsidRPr="00CE6E55" w:rsidRDefault="00B17DFD" w:rsidP="00B17DFD">
      <w:pPr>
        <w:keepNext/>
      </w:pPr>
    </w:p>
    <w:p w14:paraId="1D1439DA" w14:textId="77777777" w:rsidR="00B17DFD" w:rsidRPr="00CE6E55" w:rsidRDefault="00B17DFD" w:rsidP="00B17DFD">
      <w:pPr>
        <w:keepNext/>
      </w:pPr>
      <w:r w:rsidRPr="00CE6E55">
        <w:t>Сведения о времени поступления информации</w:t>
      </w:r>
    </w:p>
    <w:tbl>
      <w:tblPr>
        <w:tblStyle w:val="4"/>
        <w:tblW w:w="5000" w:type="pct"/>
        <w:tblLook w:val="04A0" w:firstRow="1" w:lastRow="0" w:firstColumn="1" w:lastColumn="0" w:noHBand="0" w:noVBand="1"/>
      </w:tblPr>
      <w:tblGrid>
        <w:gridCol w:w="12329"/>
        <w:gridCol w:w="2457"/>
      </w:tblGrid>
      <w:tr w:rsidR="00B17DFD" w:rsidRPr="00CE6E55" w14:paraId="1D1439DD" w14:textId="77777777" w:rsidTr="00A51CBF">
        <w:trPr>
          <w:cantSplit/>
        </w:trPr>
        <w:tc>
          <w:tcPr>
            <w:tcW w:w="4169" w:type="pct"/>
          </w:tcPr>
          <w:p w14:paraId="1D1439DB" w14:textId="77777777" w:rsidR="00B17DFD" w:rsidRPr="00CE6E55" w:rsidRDefault="00B17DFD" w:rsidP="00A51CBF">
            <w:r w:rsidRPr="00CE6E55">
              <w:t>Дата формирования отчета техническими средствами ГИС ТЭК</w:t>
            </w:r>
          </w:p>
        </w:tc>
        <w:tc>
          <w:tcPr>
            <w:tcW w:w="831" w:type="pct"/>
          </w:tcPr>
          <w:p w14:paraId="1D1439DC" w14:textId="77777777" w:rsidR="00B17DFD" w:rsidRPr="00CE6E55" w:rsidRDefault="00B17DFD" w:rsidP="00A51CBF"/>
        </w:tc>
      </w:tr>
      <w:tr w:rsidR="00B17DFD" w:rsidRPr="00CE6E55" w14:paraId="1D1439E0" w14:textId="77777777" w:rsidTr="00A51CBF">
        <w:trPr>
          <w:cantSplit/>
        </w:trPr>
        <w:tc>
          <w:tcPr>
            <w:tcW w:w="4169" w:type="pct"/>
          </w:tcPr>
          <w:p w14:paraId="1D1439DE" w14:textId="77777777" w:rsidR="00B17DFD" w:rsidRPr="00CE6E55" w:rsidRDefault="00B17DFD" w:rsidP="00A51CBF">
            <w:r w:rsidRPr="00CE6E55">
              <w:t>Дата получения последнего электронного документа, необходимого для формирования отчета</w:t>
            </w:r>
          </w:p>
        </w:tc>
        <w:tc>
          <w:tcPr>
            <w:tcW w:w="831" w:type="pct"/>
          </w:tcPr>
          <w:p w14:paraId="1D1439DF" w14:textId="77777777" w:rsidR="00B17DFD" w:rsidRPr="00CE6E55" w:rsidRDefault="00B17DFD" w:rsidP="00A51CBF"/>
        </w:tc>
      </w:tr>
    </w:tbl>
    <w:p w14:paraId="1D1439E1" w14:textId="77777777" w:rsidR="00B17DFD" w:rsidRPr="00CE6E55" w:rsidRDefault="00B17DFD" w:rsidP="00B17DFD"/>
    <w:p w14:paraId="1D1439E2" w14:textId="77777777" w:rsidR="00B17DFD" w:rsidRPr="00CE6E55" w:rsidRDefault="00B17DFD" w:rsidP="00B17DFD">
      <w:pPr>
        <w:keepNext/>
      </w:pPr>
      <w:r w:rsidRPr="00CE6E55">
        <w:t>Контактная информация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87"/>
        <w:gridCol w:w="1458"/>
        <w:gridCol w:w="985"/>
        <w:gridCol w:w="1431"/>
        <w:gridCol w:w="4368"/>
        <w:gridCol w:w="2457"/>
      </w:tblGrid>
      <w:tr w:rsidR="00B17DFD" w:rsidRPr="00CE6E55" w14:paraId="1D1439E9" w14:textId="77777777" w:rsidTr="00A51CBF">
        <w:trPr>
          <w:trHeight w:val="317"/>
        </w:trPr>
        <w:tc>
          <w:tcPr>
            <w:tcW w:w="1382" w:type="pct"/>
            <w:vMerge w:val="restart"/>
            <w:shd w:val="clear" w:color="auto" w:fill="auto"/>
            <w:hideMark/>
          </w:tcPr>
          <w:p w14:paraId="1D1439E3" w14:textId="77777777" w:rsidR="00B17DFD" w:rsidRPr="00CE6E55" w:rsidRDefault="00B17DFD" w:rsidP="00A51CBF">
            <w:pPr>
              <w:jc w:val="center"/>
            </w:pPr>
            <w:r w:rsidRPr="00CE6E55">
              <w:t>Контактная информация</w:t>
            </w:r>
          </w:p>
        </w:tc>
        <w:tc>
          <w:tcPr>
            <w:tcW w:w="493" w:type="pct"/>
            <w:vMerge w:val="restart"/>
            <w:shd w:val="clear" w:color="auto" w:fill="auto"/>
            <w:hideMark/>
          </w:tcPr>
          <w:p w14:paraId="1D1439E4" w14:textId="77777777" w:rsidR="00B17DFD" w:rsidRPr="00CE6E55" w:rsidRDefault="00B17DFD" w:rsidP="00A51CBF">
            <w:pPr>
              <w:jc w:val="center"/>
            </w:pPr>
            <w:r w:rsidRPr="00CE6E55">
              <w:t>Код строки</w:t>
            </w:r>
          </w:p>
        </w:tc>
        <w:tc>
          <w:tcPr>
            <w:tcW w:w="333" w:type="pct"/>
            <w:shd w:val="clear" w:color="auto" w:fill="auto"/>
            <w:hideMark/>
          </w:tcPr>
          <w:p w14:paraId="1D1439E5" w14:textId="77777777" w:rsidR="00B17DFD" w:rsidRPr="00CE6E55" w:rsidRDefault="00B17DFD" w:rsidP="00A51CBF">
            <w:pPr>
              <w:jc w:val="center"/>
            </w:pPr>
            <w:r w:rsidRPr="00CE6E55">
              <w:t>Ф.И.О.</w:t>
            </w:r>
          </w:p>
        </w:tc>
        <w:tc>
          <w:tcPr>
            <w:tcW w:w="484" w:type="pct"/>
            <w:shd w:val="clear" w:color="auto" w:fill="auto"/>
            <w:hideMark/>
          </w:tcPr>
          <w:p w14:paraId="1D1439E6" w14:textId="77777777" w:rsidR="00B17DFD" w:rsidRPr="00CE6E55" w:rsidRDefault="00B17DFD" w:rsidP="00A51CBF">
            <w:pPr>
              <w:jc w:val="center"/>
            </w:pPr>
            <w:r w:rsidRPr="00CE6E55">
              <w:t>Должность</w:t>
            </w:r>
          </w:p>
        </w:tc>
        <w:tc>
          <w:tcPr>
            <w:tcW w:w="1477" w:type="pct"/>
            <w:shd w:val="clear" w:color="auto" w:fill="auto"/>
            <w:hideMark/>
          </w:tcPr>
          <w:p w14:paraId="1D1439E7" w14:textId="77777777" w:rsidR="00B17DFD" w:rsidRPr="00CE6E55" w:rsidRDefault="00B17DFD" w:rsidP="00A51CBF">
            <w:pPr>
              <w:jc w:val="center"/>
            </w:pPr>
            <w:r w:rsidRPr="00CE6E55">
              <w:t>Контактный телефон (с кодом города)</w:t>
            </w:r>
          </w:p>
        </w:tc>
        <w:tc>
          <w:tcPr>
            <w:tcW w:w="831" w:type="pct"/>
            <w:shd w:val="clear" w:color="auto" w:fill="auto"/>
            <w:hideMark/>
          </w:tcPr>
          <w:p w14:paraId="1D1439E8" w14:textId="77777777" w:rsidR="00B17DFD" w:rsidRPr="00CE6E55" w:rsidRDefault="00B17DFD" w:rsidP="00A51CBF">
            <w:pPr>
              <w:jc w:val="center"/>
            </w:pPr>
            <w:r w:rsidRPr="00CE6E55">
              <w:t>Электронный адрес</w:t>
            </w:r>
          </w:p>
        </w:tc>
      </w:tr>
      <w:tr w:rsidR="00B17DFD" w:rsidRPr="00CE6E55" w14:paraId="1D1439F0" w14:textId="77777777" w:rsidTr="00A51CBF">
        <w:trPr>
          <w:trHeight w:val="97"/>
        </w:trPr>
        <w:tc>
          <w:tcPr>
            <w:tcW w:w="1382" w:type="pct"/>
            <w:vMerge/>
            <w:shd w:val="clear" w:color="auto" w:fill="auto"/>
            <w:vAlign w:val="center"/>
          </w:tcPr>
          <w:p w14:paraId="1D1439EA" w14:textId="77777777" w:rsidR="00B17DFD" w:rsidRPr="00CE6E55" w:rsidRDefault="00B17DFD" w:rsidP="00A51CBF">
            <w:pPr>
              <w:jc w:val="center"/>
            </w:pPr>
          </w:p>
        </w:tc>
        <w:tc>
          <w:tcPr>
            <w:tcW w:w="493" w:type="pct"/>
            <w:vMerge/>
            <w:shd w:val="clear" w:color="auto" w:fill="auto"/>
            <w:vAlign w:val="center"/>
          </w:tcPr>
          <w:p w14:paraId="1D1439EB" w14:textId="77777777" w:rsidR="00B17DFD" w:rsidRPr="00CE6E55" w:rsidRDefault="00B17DFD" w:rsidP="00A51CBF">
            <w:pPr>
              <w:jc w:val="center"/>
            </w:pPr>
          </w:p>
        </w:tc>
        <w:tc>
          <w:tcPr>
            <w:tcW w:w="333" w:type="pct"/>
            <w:shd w:val="clear" w:color="auto" w:fill="auto"/>
            <w:noWrap/>
            <w:vAlign w:val="center"/>
            <w:hideMark/>
          </w:tcPr>
          <w:p w14:paraId="1D1439EC" w14:textId="77777777" w:rsidR="00B17DFD" w:rsidRPr="00CE6E55" w:rsidRDefault="00B17DFD" w:rsidP="00A51CBF">
            <w:pPr>
              <w:jc w:val="center"/>
            </w:pPr>
            <w:r w:rsidRPr="00CE6E55">
              <w:t>1</w:t>
            </w:r>
          </w:p>
        </w:tc>
        <w:tc>
          <w:tcPr>
            <w:tcW w:w="484" w:type="pct"/>
            <w:shd w:val="clear" w:color="auto" w:fill="auto"/>
            <w:noWrap/>
            <w:vAlign w:val="center"/>
            <w:hideMark/>
          </w:tcPr>
          <w:p w14:paraId="1D1439ED" w14:textId="77777777" w:rsidR="00B17DFD" w:rsidRPr="00CE6E55" w:rsidRDefault="00B17DFD" w:rsidP="00A51CBF">
            <w:pPr>
              <w:jc w:val="center"/>
            </w:pPr>
            <w:r w:rsidRPr="00CE6E55">
              <w:t>2</w:t>
            </w:r>
          </w:p>
        </w:tc>
        <w:tc>
          <w:tcPr>
            <w:tcW w:w="1477" w:type="pct"/>
            <w:shd w:val="clear" w:color="auto" w:fill="auto"/>
            <w:noWrap/>
            <w:vAlign w:val="center"/>
            <w:hideMark/>
          </w:tcPr>
          <w:p w14:paraId="1D1439EE" w14:textId="77777777" w:rsidR="00B17DFD" w:rsidRPr="00CE6E55" w:rsidRDefault="00B17DFD" w:rsidP="00A51CBF">
            <w:pPr>
              <w:jc w:val="center"/>
            </w:pPr>
            <w:r w:rsidRPr="00CE6E55">
              <w:t>3</w:t>
            </w:r>
          </w:p>
        </w:tc>
        <w:tc>
          <w:tcPr>
            <w:tcW w:w="831" w:type="pct"/>
            <w:shd w:val="clear" w:color="auto" w:fill="auto"/>
            <w:noWrap/>
            <w:vAlign w:val="center"/>
            <w:hideMark/>
          </w:tcPr>
          <w:p w14:paraId="1D1439EF" w14:textId="77777777" w:rsidR="00B17DFD" w:rsidRPr="00CE6E55" w:rsidRDefault="00B17DFD" w:rsidP="00A51CBF">
            <w:pPr>
              <w:jc w:val="center"/>
            </w:pPr>
            <w:r w:rsidRPr="00CE6E55">
              <w:t>4</w:t>
            </w:r>
          </w:p>
        </w:tc>
      </w:tr>
      <w:tr w:rsidR="00B17DFD" w:rsidRPr="00CE6E55" w14:paraId="1D1439F7" w14:textId="77777777" w:rsidTr="00A51CBF">
        <w:trPr>
          <w:trHeight w:val="269"/>
        </w:trPr>
        <w:tc>
          <w:tcPr>
            <w:tcW w:w="1382" w:type="pct"/>
            <w:shd w:val="clear" w:color="auto" w:fill="auto"/>
            <w:hideMark/>
          </w:tcPr>
          <w:p w14:paraId="1D1439F1" w14:textId="77777777" w:rsidR="00B17DFD" w:rsidRPr="00CE6E55" w:rsidRDefault="00B17DFD" w:rsidP="00A51CBF">
            <w:r w:rsidRPr="00CE6E55">
              <w:t>Руководитель организации</w:t>
            </w:r>
          </w:p>
        </w:tc>
        <w:tc>
          <w:tcPr>
            <w:tcW w:w="493" w:type="pct"/>
            <w:shd w:val="clear" w:color="auto" w:fill="auto"/>
            <w:hideMark/>
          </w:tcPr>
          <w:p w14:paraId="1D1439F2" w14:textId="77777777" w:rsidR="00B17DFD" w:rsidRPr="00CE6E55" w:rsidRDefault="00B17DFD" w:rsidP="00A51CBF">
            <w:pPr>
              <w:jc w:val="center"/>
            </w:pPr>
            <w:r w:rsidRPr="00CE6E55">
              <w:t>011</w:t>
            </w:r>
          </w:p>
        </w:tc>
        <w:tc>
          <w:tcPr>
            <w:tcW w:w="333" w:type="pct"/>
            <w:shd w:val="clear" w:color="auto" w:fill="auto"/>
            <w:noWrap/>
            <w:hideMark/>
          </w:tcPr>
          <w:p w14:paraId="1D1439F3" w14:textId="77777777" w:rsidR="00B17DFD" w:rsidRPr="00CE6E55" w:rsidRDefault="00B17DFD" w:rsidP="00A51CBF">
            <w:r w:rsidRPr="00CE6E55">
              <w:t> </w:t>
            </w:r>
          </w:p>
        </w:tc>
        <w:tc>
          <w:tcPr>
            <w:tcW w:w="484" w:type="pct"/>
            <w:shd w:val="clear" w:color="auto" w:fill="auto"/>
            <w:noWrap/>
            <w:hideMark/>
          </w:tcPr>
          <w:p w14:paraId="1D1439F4" w14:textId="77777777" w:rsidR="00B17DFD" w:rsidRPr="00CE6E55" w:rsidRDefault="00B17DFD" w:rsidP="00A51CBF">
            <w:r w:rsidRPr="00CE6E55">
              <w:t> </w:t>
            </w:r>
          </w:p>
        </w:tc>
        <w:tc>
          <w:tcPr>
            <w:tcW w:w="1477" w:type="pct"/>
            <w:shd w:val="clear" w:color="auto" w:fill="auto"/>
            <w:noWrap/>
            <w:hideMark/>
          </w:tcPr>
          <w:p w14:paraId="1D1439F5" w14:textId="77777777" w:rsidR="00B17DFD" w:rsidRPr="00CE6E55" w:rsidRDefault="00B17DFD" w:rsidP="00A51CBF">
            <w:r w:rsidRPr="00CE6E55">
              <w:t> </w:t>
            </w:r>
          </w:p>
        </w:tc>
        <w:tc>
          <w:tcPr>
            <w:tcW w:w="831" w:type="pct"/>
            <w:shd w:val="clear" w:color="auto" w:fill="auto"/>
            <w:noWrap/>
            <w:hideMark/>
          </w:tcPr>
          <w:p w14:paraId="1D1439F6" w14:textId="77777777" w:rsidR="00B17DFD" w:rsidRPr="00CE6E55" w:rsidRDefault="00B17DFD" w:rsidP="00A51CBF">
            <w:r w:rsidRPr="00CE6E55">
              <w:t> </w:t>
            </w:r>
          </w:p>
        </w:tc>
      </w:tr>
      <w:tr w:rsidR="00B17DFD" w:rsidRPr="00CE6E55" w14:paraId="1D1439FE" w14:textId="77777777" w:rsidTr="00A51CBF">
        <w:trPr>
          <w:trHeight w:val="189"/>
        </w:trPr>
        <w:tc>
          <w:tcPr>
            <w:tcW w:w="1382" w:type="pct"/>
            <w:shd w:val="clear" w:color="auto" w:fill="auto"/>
            <w:hideMark/>
          </w:tcPr>
          <w:p w14:paraId="1D1439F8" w14:textId="77777777" w:rsidR="00B17DFD" w:rsidRPr="00CE6E55" w:rsidRDefault="00B17DFD" w:rsidP="00A51CBF">
            <w:r w:rsidRPr="00CE6E55">
              <w:t>Ответственный за заполнение формы</w:t>
            </w:r>
          </w:p>
        </w:tc>
        <w:tc>
          <w:tcPr>
            <w:tcW w:w="493" w:type="pct"/>
            <w:shd w:val="clear" w:color="auto" w:fill="auto"/>
            <w:hideMark/>
          </w:tcPr>
          <w:p w14:paraId="1D1439F9" w14:textId="77777777" w:rsidR="00B17DFD" w:rsidRPr="00CE6E55" w:rsidRDefault="00B17DFD" w:rsidP="00A51CBF">
            <w:pPr>
              <w:jc w:val="center"/>
            </w:pPr>
            <w:r w:rsidRPr="00CE6E55">
              <w:t>012</w:t>
            </w:r>
          </w:p>
        </w:tc>
        <w:tc>
          <w:tcPr>
            <w:tcW w:w="333" w:type="pct"/>
            <w:shd w:val="clear" w:color="auto" w:fill="auto"/>
            <w:noWrap/>
            <w:hideMark/>
          </w:tcPr>
          <w:p w14:paraId="1D1439FA" w14:textId="77777777" w:rsidR="00B17DFD" w:rsidRPr="00CE6E55" w:rsidRDefault="00B17DFD" w:rsidP="00A51CBF">
            <w:r w:rsidRPr="00CE6E55">
              <w:t> </w:t>
            </w:r>
          </w:p>
        </w:tc>
        <w:tc>
          <w:tcPr>
            <w:tcW w:w="484" w:type="pct"/>
            <w:shd w:val="clear" w:color="auto" w:fill="auto"/>
            <w:noWrap/>
            <w:hideMark/>
          </w:tcPr>
          <w:p w14:paraId="1D1439FB" w14:textId="77777777" w:rsidR="00B17DFD" w:rsidRPr="00CE6E55" w:rsidRDefault="00B17DFD" w:rsidP="00A51CBF">
            <w:r w:rsidRPr="00CE6E55">
              <w:t> </w:t>
            </w:r>
          </w:p>
        </w:tc>
        <w:tc>
          <w:tcPr>
            <w:tcW w:w="1477" w:type="pct"/>
            <w:shd w:val="clear" w:color="auto" w:fill="auto"/>
            <w:noWrap/>
            <w:hideMark/>
          </w:tcPr>
          <w:p w14:paraId="1D1439FC" w14:textId="77777777" w:rsidR="00B17DFD" w:rsidRPr="00CE6E55" w:rsidRDefault="00B17DFD" w:rsidP="00A51CBF">
            <w:r w:rsidRPr="00CE6E55">
              <w:t> </w:t>
            </w:r>
          </w:p>
        </w:tc>
        <w:tc>
          <w:tcPr>
            <w:tcW w:w="831" w:type="pct"/>
            <w:shd w:val="clear" w:color="auto" w:fill="auto"/>
            <w:noWrap/>
            <w:hideMark/>
          </w:tcPr>
          <w:p w14:paraId="1D1439FD" w14:textId="77777777" w:rsidR="00B17DFD" w:rsidRPr="00CE6E55" w:rsidRDefault="00B17DFD" w:rsidP="00A51CBF">
            <w:r w:rsidRPr="00CE6E55">
              <w:t> </w:t>
            </w:r>
          </w:p>
        </w:tc>
      </w:tr>
    </w:tbl>
    <w:p w14:paraId="1D143A00" w14:textId="77777777" w:rsidR="00833216" w:rsidRPr="000F69BA" w:rsidRDefault="00833216" w:rsidP="00926063">
      <w:pPr>
        <w:pStyle w:val="NoSpacing"/>
      </w:pPr>
    </w:p>
    <w:sectPr w:rsidR="00833216" w:rsidRPr="000F69BA" w:rsidSect="00F5438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6838" w:h="11906" w:orient="landscape"/>
      <w:pgMar w:top="1701" w:right="1134" w:bottom="850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808005E" w14:textId="77777777" w:rsidR="00E3082B" w:rsidRDefault="00E3082B" w:rsidP="00F5438D">
      <w:r>
        <w:separator/>
      </w:r>
    </w:p>
  </w:endnote>
  <w:endnote w:type="continuationSeparator" w:id="0">
    <w:p w14:paraId="0F01C8EF" w14:textId="77777777" w:rsidR="00E3082B" w:rsidRDefault="00E3082B" w:rsidP="00F543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143A08" w14:textId="77777777" w:rsidR="00CF7156" w:rsidRDefault="00CF715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143A09" w14:textId="77777777" w:rsidR="00CF7156" w:rsidRDefault="00CF7156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143A0B" w14:textId="77777777" w:rsidR="00CF7156" w:rsidRDefault="00CF715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E85971" w14:textId="77777777" w:rsidR="00E3082B" w:rsidRDefault="00E3082B" w:rsidP="00F5438D">
      <w:r>
        <w:separator/>
      </w:r>
    </w:p>
  </w:footnote>
  <w:footnote w:type="continuationSeparator" w:id="0">
    <w:p w14:paraId="283E8EC2" w14:textId="77777777" w:rsidR="00E3082B" w:rsidRDefault="00E3082B" w:rsidP="00F5438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143A05" w14:textId="77777777" w:rsidR="00CF7156" w:rsidRDefault="00CF715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041394"/>
      <w:docPartObj>
        <w:docPartGallery w:val="Page Numbers (Top of Page)"/>
        <w:docPartUnique/>
      </w:docPartObj>
    </w:sdtPr>
    <w:sdtEndPr/>
    <w:sdtContent>
      <w:p w14:paraId="1D143A06" w14:textId="77777777" w:rsidR="00CF7156" w:rsidRDefault="00CF7156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02F3B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D143A07" w14:textId="77777777" w:rsidR="00CF7156" w:rsidRDefault="00CF7156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D143A0A" w14:textId="77777777" w:rsidR="00CF7156" w:rsidRDefault="00CF7156">
    <w:pPr>
      <w:pStyle w:val="Header"/>
    </w:pPr>
  </w:p>
</w:hdr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Anna Antikol">
    <w15:presenceInfo w15:providerId="None" w15:userId="Anna Antikol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trackRevisions/>
  <w:defaultTabStop w:val="708"/>
  <w:autoHyphenation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69BA"/>
    <w:rsid w:val="000212D0"/>
    <w:rsid w:val="000445D4"/>
    <w:rsid w:val="00045CF5"/>
    <w:rsid w:val="000579DF"/>
    <w:rsid w:val="00083218"/>
    <w:rsid w:val="000835F0"/>
    <w:rsid w:val="0008594A"/>
    <w:rsid w:val="000F69BA"/>
    <w:rsid w:val="00111CFA"/>
    <w:rsid w:val="00142530"/>
    <w:rsid w:val="00176F5B"/>
    <w:rsid w:val="001F7486"/>
    <w:rsid w:val="00210B2B"/>
    <w:rsid w:val="002414F7"/>
    <w:rsid w:val="00293952"/>
    <w:rsid w:val="00320B88"/>
    <w:rsid w:val="00321D2E"/>
    <w:rsid w:val="0035354E"/>
    <w:rsid w:val="00356413"/>
    <w:rsid w:val="00380929"/>
    <w:rsid w:val="003E0DC9"/>
    <w:rsid w:val="003E3BD0"/>
    <w:rsid w:val="00444743"/>
    <w:rsid w:val="00451951"/>
    <w:rsid w:val="00466D97"/>
    <w:rsid w:val="00491AD6"/>
    <w:rsid w:val="00496788"/>
    <w:rsid w:val="004F61DA"/>
    <w:rsid w:val="00536CBF"/>
    <w:rsid w:val="005428D3"/>
    <w:rsid w:val="005A25CA"/>
    <w:rsid w:val="005B3503"/>
    <w:rsid w:val="005D13D1"/>
    <w:rsid w:val="005F4156"/>
    <w:rsid w:val="006624F5"/>
    <w:rsid w:val="0067713A"/>
    <w:rsid w:val="006847AA"/>
    <w:rsid w:val="006A28B7"/>
    <w:rsid w:val="006C0B2B"/>
    <w:rsid w:val="006D6902"/>
    <w:rsid w:val="006E3AFF"/>
    <w:rsid w:val="00701463"/>
    <w:rsid w:val="007110A5"/>
    <w:rsid w:val="00725A80"/>
    <w:rsid w:val="00775611"/>
    <w:rsid w:val="007A1177"/>
    <w:rsid w:val="007C6EA0"/>
    <w:rsid w:val="007F73C2"/>
    <w:rsid w:val="0080148E"/>
    <w:rsid w:val="00826507"/>
    <w:rsid w:val="00833216"/>
    <w:rsid w:val="0084636F"/>
    <w:rsid w:val="00856262"/>
    <w:rsid w:val="008A0082"/>
    <w:rsid w:val="008F2FF2"/>
    <w:rsid w:val="00902F3B"/>
    <w:rsid w:val="009075D1"/>
    <w:rsid w:val="00926063"/>
    <w:rsid w:val="00931C5D"/>
    <w:rsid w:val="00960C57"/>
    <w:rsid w:val="00966EEC"/>
    <w:rsid w:val="00993E03"/>
    <w:rsid w:val="009A1B54"/>
    <w:rsid w:val="009B5294"/>
    <w:rsid w:val="009B7330"/>
    <w:rsid w:val="009D7D53"/>
    <w:rsid w:val="009E58EE"/>
    <w:rsid w:val="00A547D4"/>
    <w:rsid w:val="00AA2C09"/>
    <w:rsid w:val="00AA4745"/>
    <w:rsid w:val="00AB3D75"/>
    <w:rsid w:val="00AD153B"/>
    <w:rsid w:val="00AD61C8"/>
    <w:rsid w:val="00B07DAA"/>
    <w:rsid w:val="00B17DFD"/>
    <w:rsid w:val="00B4158B"/>
    <w:rsid w:val="00B4331A"/>
    <w:rsid w:val="00B84D15"/>
    <w:rsid w:val="00BD4E2C"/>
    <w:rsid w:val="00BE6C3A"/>
    <w:rsid w:val="00BF2759"/>
    <w:rsid w:val="00BF497C"/>
    <w:rsid w:val="00C03EC8"/>
    <w:rsid w:val="00C21682"/>
    <w:rsid w:val="00C3538C"/>
    <w:rsid w:val="00C5218A"/>
    <w:rsid w:val="00C52CFD"/>
    <w:rsid w:val="00C94753"/>
    <w:rsid w:val="00C962AF"/>
    <w:rsid w:val="00CA2235"/>
    <w:rsid w:val="00CA72D2"/>
    <w:rsid w:val="00CD2B4D"/>
    <w:rsid w:val="00CE7D7D"/>
    <w:rsid w:val="00CF7156"/>
    <w:rsid w:val="00D661D7"/>
    <w:rsid w:val="00D84467"/>
    <w:rsid w:val="00DC4BC5"/>
    <w:rsid w:val="00DE17B0"/>
    <w:rsid w:val="00DE4C7D"/>
    <w:rsid w:val="00E25C91"/>
    <w:rsid w:val="00E3082B"/>
    <w:rsid w:val="00E377ED"/>
    <w:rsid w:val="00E6424E"/>
    <w:rsid w:val="00E72680"/>
    <w:rsid w:val="00EB068B"/>
    <w:rsid w:val="00EC54F7"/>
    <w:rsid w:val="00F37D86"/>
    <w:rsid w:val="00F5438D"/>
    <w:rsid w:val="00F868B4"/>
    <w:rsid w:val="00F90E9C"/>
    <w:rsid w:val="00FC60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43879"/>
  <w15:docId w15:val="{31F322BA-030B-43B9-85F1-C872BDB5F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69B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sPlusNormal">
    <w:name w:val="ConsPlusNormal"/>
    <w:rsid w:val="000F69BA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F5438D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5438D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F5438D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5438D"/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9A1B5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A1B5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A1B54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A1B5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A1B54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A1B5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A1B54"/>
    <w:rPr>
      <w:rFonts w:ascii="Tahoma" w:eastAsia="Times New Roman" w:hAnsi="Tahoma" w:cs="Tahoma"/>
      <w:sz w:val="16"/>
      <w:szCs w:val="16"/>
    </w:rPr>
  </w:style>
  <w:style w:type="paragraph" w:styleId="NoSpacing">
    <w:name w:val="No Spacing"/>
    <w:uiPriority w:val="1"/>
    <w:qFormat/>
    <w:rsid w:val="0092606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4">
    <w:name w:val="Сетка таблицы4"/>
    <w:basedOn w:val="TableNormal"/>
    <w:next w:val="TableGrid"/>
    <w:uiPriority w:val="39"/>
    <w:rsid w:val="00B17DF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59"/>
    <w:rsid w:val="00B17D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customXml" Target="../customXml/item5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3BB183519E00C34FAA19C34BDCC076CF" ma:contentTypeVersion="2" ma:contentTypeDescription="Создание документа." ma:contentTypeScope="" ma:versionID="7db202f3c02575ae3bada002b6a5a19a">
  <xsd:schema xmlns:xsd="http://www.w3.org/2001/XMLSchema" xmlns:xs="http://www.w3.org/2001/XMLSchema" xmlns:p="http://schemas.microsoft.com/office/2006/metadata/properties" xmlns:ns2="4be7f21c-b655-4ba8-867a-de1811392c1d" xmlns:ns3="http://schemas.microsoft.com/sharepoint/v4" xmlns:ns4="http://schemas.microsoft.com/sharepoint/v3/fields" targetNamespace="http://schemas.microsoft.com/office/2006/metadata/properties" ma:root="true" ma:fieldsID="cca8b0cabe51f711bde32582aa9d6aa0" ns2:_="" ns3:_="" ns4:_="">
    <xsd:import namespace="4be7f21c-b655-4ba8-867a-de1811392c1d"/>
    <xsd:import namespace="http://schemas.microsoft.com/sharepoint/v4"/>
    <xsd:import namespace="http://schemas.microsoft.com/sharepoint/v3/fields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3:IconOverlay" minOccurs="0"/>
                <xsd:element ref="ns4:_Vers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be7f21c-b655-4ba8-867a-de1811392c1d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9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1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/fields" elementFormDefault="qualified">
    <xsd:import namespace="http://schemas.microsoft.com/office/2006/documentManagement/types"/>
    <xsd:import namespace="http://schemas.microsoft.com/office/infopath/2007/PartnerControls"/>
    <xsd:element name="_Version" ma:index="12" nillable="true" ma:displayName="Версия" ma:internalName="_Version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dlc_DocId xmlns="4be7f21c-b655-4ba8-867a-de1811392c1d">W34J7XJ4QP77-2-23809</_dlc_DocId>
    <_dlc_DocIdUrl xmlns="4be7f21c-b655-4ba8-867a-de1811392c1d">
      <Url>http://shrp.dkp.lanit.ru/sites/gis-tek/_layouts/15/DocIdRedir.aspx?ID=W34J7XJ4QP77-2-23809</Url>
      <Description>W34J7XJ4QP77-2-23809</Description>
    </_dlc_DocIdUrl>
    <_Version xmlns="http://schemas.microsoft.com/sharepoint/v3/fields" xsi:nil="true"/>
    <IconOverlay xmlns="http://schemas.microsoft.com/sharepoint/v4" xsi:nil="true"/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9EAEE36-7CD5-40AB-88C4-381037C969A4}"/>
</file>

<file path=customXml/itemProps2.xml><?xml version="1.0" encoding="utf-8"?>
<ds:datastoreItem xmlns:ds="http://schemas.openxmlformats.org/officeDocument/2006/customXml" ds:itemID="{853DAB17-451D-46B5-8703-69515C5D17EB}"/>
</file>

<file path=customXml/itemProps3.xml><?xml version="1.0" encoding="utf-8"?>
<ds:datastoreItem xmlns:ds="http://schemas.openxmlformats.org/officeDocument/2006/customXml" ds:itemID="{CC1B7D29-CA15-4325-B60D-AA98EE653A42}"/>
</file>

<file path=customXml/itemProps4.xml><?xml version="1.0" encoding="utf-8"?>
<ds:datastoreItem xmlns:ds="http://schemas.openxmlformats.org/officeDocument/2006/customXml" ds:itemID="{004B9AD8-2BA2-4C4A-898F-C8A4829C49A0}"/>
</file>

<file path=customXml/itemProps5.xml><?xml version="1.0" encoding="utf-8"?>
<ds:datastoreItem xmlns:ds="http://schemas.openxmlformats.org/officeDocument/2006/customXml" ds:itemID="{5B344A6B-97F8-4591-A2E4-2325241DFCE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440</Words>
  <Characters>2513</Characters>
  <Application>Microsoft Office Word</Application>
  <DocSecurity>0</DocSecurity>
  <Lines>20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ЗАО "АПБЭ"</Company>
  <LinksUpToDate>false</LinksUpToDate>
  <CharactersWithSpaces>2948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rea</dc:creator>
  <cp:lastModifiedBy>Anna Antikol</cp:lastModifiedBy>
  <cp:revision>54</cp:revision>
  <dcterms:created xsi:type="dcterms:W3CDTF">2015-07-30T10:57:00Z</dcterms:created>
  <dcterms:modified xsi:type="dcterms:W3CDTF">2015-09-02T13:56:00Z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ee3cca62-f441-4bbb-886b-968f0aa5d70f</vt:lpwstr>
  </property>
  <property fmtid="{D5CDD505-2E9C-101B-9397-08002B2CF9AE}" pid="3" name="ContentTypeId">
    <vt:lpwstr>0x0101003BB183519E00C34FAA19C34BDCC076CF</vt:lpwstr>
  </property>
</Properties>
</file>