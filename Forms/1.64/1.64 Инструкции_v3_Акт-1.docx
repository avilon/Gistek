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4414B" w14:textId="116B25CF" w:rsidR="00BE73C5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556CD4">
        <w:rPr>
          <w:sz w:val="28"/>
          <w:szCs w:val="28"/>
        </w:rPr>
        <w:t xml:space="preserve">Приложение № </w:t>
      </w:r>
      <w:r w:rsidR="00EE2B53">
        <w:rPr>
          <w:sz w:val="28"/>
          <w:szCs w:val="28"/>
        </w:rPr>
        <w:t>1</w:t>
      </w:r>
      <w:r w:rsidR="00BE73C5">
        <w:rPr>
          <w:sz w:val="28"/>
          <w:szCs w:val="28"/>
        </w:rPr>
        <w:t>.</w:t>
      </w:r>
      <w:r w:rsidR="002B6C26">
        <w:rPr>
          <w:sz w:val="28"/>
          <w:szCs w:val="28"/>
        </w:rPr>
        <w:t>64</w:t>
      </w:r>
      <w:r w:rsidR="00E7163B">
        <w:rPr>
          <w:sz w:val="28"/>
          <w:szCs w:val="28"/>
        </w:rPr>
        <w:t>.2</w:t>
      </w:r>
    </w:p>
    <w:p w14:paraId="4089D547" w14:textId="77777777" w:rsidR="00556CD4" w:rsidRPr="00556CD4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>к приказу Минэнерго России</w:t>
      </w:r>
    </w:p>
    <w:p w14:paraId="02C7E860" w14:textId="77777777" w:rsidR="00556CD4" w:rsidRPr="00556CD4" w:rsidRDefault="00556CD4" w:rsidP="00556CD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556CD4">
        <w:rPr>
          <w:sz w:val="28"/>
          <w:szCs w:val="28"/>
        </w:rPr>
        <w:t>от «__» ______ 201</w:t>
      </w:r>
      <w:r w:rsidR="00213D8F">
        <w:rPr>
          <w:sz w:val="28"/>
          <w:szCs w:val="28"/>
        </w:rPr>
        <w:t>5</w:t>
      </w:r>
      <w:r w:rsidRPr="00556CD4">
        <w:rPr>
          <w:sz w:val="28"/>
          <w:szCs w:val="28"/>
        </w:rPr>
        <w:t xml:space="preserve"> г. №___</w:t>
      </w:r>
    </w:p>
    <w:p w14:paraId="4A2A6DB6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8BFB9DB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E49F620" w14:textId="495D1693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2B6C26" w:rsidRPr="002B6C26">
        <w:rPr>
          <w:b/>
          <w:sz w:val="28"/>
          <w:szCs w:val="28"/>
        </w:rPr>
        <w:t>Сводный исполнительный баланс нефти и газового конденсата по системе трубопроводного транспорта</w:t>
      </w:r>
      <w:r w:rsidRPr="00556CD4">
        <w:rPr>
          <w:b/>
          <w:sz w:val="28"/>
          <w:szCs w:val="28"/>
        </w:rPr>
        <w:t>»</w:t>
      </w:r>
    </w:p>
    <w:p w14:paraId="0674153A" w14:textId="77777777"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2E5EFF41" w14:textId="77777777" w:rsidR="006D64D5" w:rsidRDefault="006D64D5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0D732866" w14:textId="44CCC129" w:rsidR="00C16973" w:rsidRPr="00CE6E55" w:rsidRDefault="00C16973" w:rsidP="002B6C26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>Форму «</w:t>
      </w:r>
      <w:r w:rsidR="002B6C26" w:rsidRPr="002B6C26">
        <w:rPr>
          <w:sz w:val="28"/>
          <w:szCs w:val="28"/>
          <w:lang w:eastAsia="ru-RU"/>
        </w:rPr>
        <w:t>Сводный исполнительный баланс нефти и газового конденсата по системе трубопроводного транспорта</w:t>
      </w:r>
      <w:r w:rsidRPr="00CE6E55">
        <w:rPr>
          <w:sz w:val="28"/>
          <w:szCs w:val="28"/>
          <w:lang w:eastAsia="ru-RU"/>
        </w:rPr>
        <w:t xml:space="preserve">» представляют организации, </w:t>
      </w:r>
      <w:r w:rsidR="002B6C26" w:rsidRPr="002B6C26">
        <w:rPr>
          <w:sz w:val="28"/>
          <w:szCs w:val="28"/>
          <w:lang w:eastAsia="ru-RU"/>
        </w:rPr>
        <w:t>осуществляющие деятельность по трубопроводной транспортировке нефти и газового конденсата</w:t>
      </w:r>
      <w:r w:rsidRPr="00CE6E55">
        <w:rPr>
          <w:sz w:val="28"/>
          <w:szCs w:val="28"/>
          <w:lang w:eastAsia="ru-RU"/>
        </w:rPr>
        <w:t>.</w:t>
      </w:r>
    </w:p>
    <w:p w14:paraId="15E184FC" w14:textId="362732DA" w:rsidR="00351A7D" w:rsidRDefault="002B6C26" w:rsidP="002B6C26">
      <w:pPr>
        <w:numPr>
          <w:ilvl w:val="0"/>
          <w:numId w:val="4"/>
        </w:numPr>
        <w:spacing w:line="360" w:lineRule="auto"/>
        <w:contextualSpacing/>
        <w:jc w:val="both"/>
        <w:rPr>
          <w:ins w:id="1" w:author="Автор"/>
          <w:sz w:val="28"/>
          <w:szCs w:val="28"/>
          <w:lang w:eastAsia="ru-RU"/>
        </w:rPr>
      </w:pPr>
      <w:r w:rsidRPr="002B6C26">
        <w:rPr>
          <w:sz w:val="28"/>
          <w:szCs w:val="28"/>
          <w:lang w:eastAsia="ru-RU"/>
        </w:rPr>
        <w:t>Сводный исполнительный баланс нефти и газового конденсата по системе трубопроводного транспорта</w:t>
      </w:r>
      <w:r>
        <w:rPr>
          <w:sz w:val="28"/>
          <w:szCs w:val="28"/>
          <w:lang w:eastAsia="ru-RU"/>
        </w:rPr>
        <w:t xml:space="preserve"> приводится ежеквартально</w:t>
      </w:r>
      <w:r w:rsidR="00922089">
        <w:rPr>
          <w:sz w:val="28"/>
          <w:szCs w:val="28"/>
          <w:lang w:eastAsia="ru-RU"/>
        </w:rPr>
        <w:t xml:space="preserve">, </w:t>
      </w:r>
      <w:r w:rsidRPr="002B6C26">
        <w:rPr>
          <w:sz w:val="28"/>
          <w:szCs w:val="28"/>
          <w:lang w:eastAsia="ru-RU"/>
        </w:rPr>
        <w:t>до 20-го числа месяца, следующего за отчетным периодом</w:t>
      </w:r>
      <w:r w:rsidR="00922089">
        <w:rPr>
          <w:sz w:val="28"/>
          <w:szCs w:val="28"/>
          <w:lang w:eastAsia="ru-RU"/>
        </w:rPr>
        <w:t>.</w:t>
      </w:r>
    </w:p>
    <w:p w14:paraId="018C7EED" w14:textId="77777777" w:rsidR="00CE7F1B" w:rsidDel="00CE7F1B" w:rsidRDefault="00CE7F1B" w:rsidP="0075384D">
      <w:pPr>
        <w:numPr>
          <w:ilvl w:val="0"/>
          <w:numId w:val="4"/>
        </w:numPr>
        <w:spacing w:line="360" w:lineRule="auto"/>
        <w:contextualSpacing/>
        <w:jc w:val="both"/>
        <w:rPr>
          <w:del w:id="2" w:author="Автор"/>
          <w:sz w:val="28"/>
          <w:szCs w:val="28"/>
          <w:lang w:eastAsia="ru-RU"/>
        </w:rPr>
      </w:pPr>
    </w:p>
    <w:p w14:paraId="0CF7511D" w14:textId="1D24C54E" w:rsidR="00C23E17" w:rsidRPr="00BF1CC6" w:rsidDel="00CE7F1B" w:rsidRDefault="001F4CD5" w:rsidP="0075384D">
      <w:pPr>
        <w:numPr>
          <w:ilvl w:val="0"/>
          <w:numId w:val="4"/>
        </w:numPr>
        <w:spacing w:line="360" w:lineRule="auto"/>
        <w:contextualSpacing/>
        <w:jc w:val="both"/>
        <w:rPr>
          <w:del w:id="3" w:author="Автор"/>
          <w:sz w:val="28"/>
          <w:szCs w:val="28"/>
          <w:lang w:eastAsia="ru-RU"/>
        </w:rPr>
      </w:pPr>
      <w:r w:rsidRPr="00CE7F1B">
        <w:rPr>
          <w:sz w:val="28"/>
          <w:szCs w:val="28"/>
          <w:lang w:eastAsia="ru-RU"/>
        </w:rPr>
        <w:t xml:space="preserve">Раздел 1 формы заполняется </w:t>
      </w:r>
      <w:r w:rsidR="002B6C26" w:rsidRPr="00CE7F1B">
        <w:rPr>
          <w:sz w:val="28"/>
          <w:szCs w:val="28"/>
          <w:lang w:eastAsia="ru-RU"/>
        </w:rPr>
        <w:t xml:space="preserve">сведениями о сводном исполнительном балансе нефти и </w:t>
      </w:r>
      <w:r w:rsidR="002B6C26" w:rsidRPr="00BF1CC6">
        <w:rPr>
          <w:sz w:val="28"/>
          <w:szCs w:val="28"/>
          <w:lang w:eastAsia="ru-RU"/>
        </w:rPr>
        <w:t>газового конденсата по систем</w:t>
      </w:r>
      <w:r w:rsidR="00C23E17" w:rsidRPr="00BF1CC6">
        <w:rPr>
          <w:sz w:val="28"/>
          <w:szCs w:val="28"/>
          <w:lang w:eastAsia="ru-RU"/>
        </w:rPr>
        <w:t>е трубопроводного транспорта за</w:t>
      </w:r>
      <w:del w:id="4" w:author="Автор">
        <w:r w:rsidR="00C23E17" w:rsidRPr="00BF1CC6" w:rsidDel="00CE7F1B">
          <w:rPr>
            <w:sz w:val="28"/>
            <w:szCs w:val="28"/>
            <w:lang w:eastAsia="ru-RU"/>
          </w:rPr>
          <w:delText>:</w:delText>
        </w:r>
      </w:del>
    </w:p>
    <w:p w14:paraId="2BE29B30" w14:textId="39185250" w:rsidR="00C23E17" w:rsidRPr="00CE7F1B" w:rsidDel="00CE7F1B" w:rsidRDefault="00CE7F1B" w:rsidP="0075384D">
      <w:pPr>
        <w:spacing w:line="360" w:lineRule="auto"/>
        <w:contextualSpacing/>
        <w:jc w:val="both"/>
        <w:rPr>
          <w:del w:id="5" w:author="Автор"/>
          <w:sz w:val="28"/>
          <w:szCs w:val="28"/>
          <w:lang w:eastAsia="ru-RU"/>
        </w:rPr>
        <w:pPrChange w:id="6" w:author="Автор">
          <w:pPr>
            <w:numPr>
              <w:ilvl w:val="1"/>
              <w:numId w:val="4"/>
            </w:numPr>
            <w:spacing w:line="360" w:lineRule="auto"/>
            <w:ind w:left="1440" w:hanging="360"/>
            <w:contextualSpacing/>
            <w:jc w:val="both"/>
          </w:pPr>
        </w:pPrChange>
      </w:pPr>
      <w:ins w:id="7" w:author="Автор">
        <w:r w:rsidRPr="00CE7F1B">
          <w:rPr>
            <w:sz w:val="28"/>
            <w:szCs w:val="28"/>
            <w:lang w:eastAsia="ru-RU"/>
          </w:rPr>
          <w:t xml:space="preserve"> </w:t>
        </w:r>
      </w:ins>
      <w:r w:rsidR="002B6C26" w:rsidRPr="00CE7F1B">
        <w:rPr>
          <w:sz w:val="28"/>
          <w:szCs w:val="28"/>
          <w:lang w:eastAsia="ru-RU"/>
        </w:rPr>
        <w:t>отчетный</w:t>
      </w:r>
      <w:del w:id="8" w:author="Автор">
        <w:r w:rsidR="002B6C26" w:rsidRPr="00CE7F1B" w:rsidDel="00CE7F1B">
          <w:rPr>
            <w:sz w:val="28"/>
            <w:szCs w:val="28"/>
            <w:lang w:eastAsia="ru-RU"/>
          </w:rPr>
          <w:delText xml:space="preserve"> период</w:delText>
        </w:r>
      </w:del>
      <w:ins w:id="9" w:author="Автор">
        <w:r>
          <w:rPr>
            <w:sz w:val="28"/>
            <w:szCs w:val="28"/>
            <w:lang w:eastAsia="ru-RU"/>
          </w:rPr>
          <w:t xml:space="preserve"> квартал</w:t>
        </w:r>
        <w:r w:rsidRPr="00CE7F1B">
          <w:rPr>
            <w:sz w:val="28"/>
            <w:szCs w:val="28"/>
            <w:lang w:eastAsia="ru-RU"/>
          </w:rPr>
          <w:t xml:space="preserve"> и </w:t>
        </w:r>
      </w:ins>
      <w:del w:id="10" w:author="Автор">
        <w:r w:rsidR="00C23E17" w:rsidRPr="00CE7F1B" w:rsidDel="00CE7F1B">
          <w:rPr>
            <w:sz w:val="28"/>
            <w:szCs w:val="28"/>
            <w:lang w:eastAsia="ru-RU"/>
          </w:rPr>
          <w:delText>;</w:delText>
        </w:r>
      </w:del>
    </w:p>
    <w:p w14:paraId="643307D6" w14:textId="18A73A96" w:rsidR="00C23E17" w:rsidRPr="00CE7F1B" w:rsidRDefault="002B6C26" w:rsidP="0075384D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  <w:lang w:eastAsia="ru-RU"/>
        </w:rPr>
        <w:pPrChange w:id="11" w:author="Автор">
          <w:pPr>
            <w:numPr>
              <w:ilvl w:val="1"/>
              <w:numId w:val="4"/>
            </w:numPr>
            <w:spacing w:line="360" w:lineRule="auto"/>
            <w:ind w:left="1440" w:hanging="360"/>
            <w:contextualSpacing/>
            <w:jc w:val="both"/>
          </w:pPr>
        </w:pPrChange>
      </w:pPr>
      <w:r w:rsidRPr="00CE7F1B">
        <w:rPr>
          <w:sz w:val="28"/>
          <w:szCs w:val="28"/>
          <w:lang w:eastAsia="ru-RU"/>
        </w:rPr>
        <w:t>нарастающим итогом с начала года</w:t>
      </w:r>
      <w:del w:id="12" w:author="Автор">
        <w:r w:rsidR="00C23E17" w:rsidRPr="00CE7F1B" w:rsidDel="00CE7F1B">
          <w:rPr>
            <w:sz w:val="28"/>
            <w:szCs w:val="28"/>
            <w:lang w:eastAsia="ru-RU"/>
          </w:rPr>
          <w:delText>;</w:delText>
        </w:r>
      </w:del>
      <w:ins w:id="13" w:author="Автор">
        <w:r w:rsidR="00CE7F1B">
          <w:rPr>
            <w:sz w:val="28"/>
            <w:szCs w:val="28"/>
            <w:lang w:eastAsia="ru-RU"/>
          </w:rPr>
          <w:t xml:space="preserve"> с выделением собственных нефти и газового конденсата и принадлежащих сторонним организациям. </w:t>
        </w:r>
      </w:ins>
    </w:p>
    <w:p w14:paraId="56D569E9" w14:textId="20304C77" w:rsidR="00C23E17" w:rsidDel="00CE7F1B" w:rsidRDefault="00C23E17" w:rsidP="00C23E17">
      <w:pPr>
        <w:numPr>
          <w:ilvl w:val="1"/>
          <w:numId w:val="4"/>
        </w:numPr>
        <w:spacing w:line="360" w:lineRule="auto"/>
        <w:contextualSpacing/>
        <w:jc w:val="both"/>
        <w:rPr>
          <w:del w:id="14" w:author="Автор"/>
          <w:sz w:val="28"/>
          <w:szCs w:val="28"/>
          <w:lang w:eastAsia="ru-RU"/>
        </w:rPr>
      </w:pPr>
      <w:del w:id="15" w:author="Автор">
        <w:r w:rsidDel="00CE7F1B">
          <w:rPr>
            <w:sz w:val="28"/>
            <w:szCs w:val="28"/>
            <w:lang w:eastAsia="ru-RU"/>
          </w:rPr>
          <w:delText>отчетный период по собственным предприятиям;</w:delText>
        </w:r>
      </w:del>
    </w:p>
    <w:p w14:paraId="07B7664E" w14:textId="27A1B43E" w:rsidR="001B14DE" w:rsidDel="00CE7F1B" w:rsidRDefault="00C23E17" w:rsidP="00C23E17">
      <w:pPr>
        <w:numPr>
          <w:ilvl w:val="1"/>
          <w:numId w:val="4"/>
        </w:numPr>
        <w:spacing w:line="360" w:lineRule="auto"/>
        <w:contextualSpacing/>
        <w:jc w:val="both"/>
        <w:rPr>
          <w:del w:id="16" w:author="Автор"/>
          <w:sz w:val="28"/>
          <w:szCs w:val="28"/>
          <w:lang w:eastAsia="ru-RU"/>
        </w:rPr>
      </w:pPr>
      <w:del w:id="17" w:author="Автор">
        <w:r w:rsidDel="00CE7F1B">
          <w:rPr>
            <w:sz w:val="28"/>
            <w:szCs w:val="28"/>
            <w:lang w:eastAsia="ru-RU"/>
          </w:rPr>
          <w:delText>нарастающим итого</w:delText>
        </w:r>
      </w:del>
      <w:ins w:id="18" w:author="Автор">
        <w:del w:id="19" w:author="Автор">
          <w:r w:rsidR="00A835C4" w:rsidDel="00CE7F1B">
            <w:rPr>
              <w:sz w:val="28"/>
              <w:szCs w:val="28"/>
              <w:lang w:eastAsia="ru-RU"/>
            </w:rPr>
            <w:delText>м</w:delText>
          </w:r>
        </w:del>
      </w:ins>
      <w:del w:id="20" w:author="Автор">
        <w:r w:rsidDel="00CE7F1B">
          <w:rPr>
            <w:sz w:val="28"/>
            <w:szCs w:val="28"/>
            <w:lang w:eastAsia="ru-RU"/>
          </w:rPr>
          <w:delText xml:space="preserve"> с начала года по собственным предприятиям.</w:delText>
        </w:r>
      </w:del>
    </w:p>
    <w:p w14:paraId="21DC7F00" w14:textId="740A7C65" w:rsidR="00B5096C" w:rsidRDefault="00B5096C" w:rsidP="00B5096C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1 </w:t>
      </w:r>
      <w:ins w:id="21" w:author="Автор">
        <w:r w:rsidR="00CE7F1B">
          <w:rPr>
            <w:sz w:val="28"/>
            <w:szCs w:val="28"/>
          </w:rPr>
          <w:t>Р</w:t>
        </w:r>
      </w:ins>
      <w:del w:id="22" w:author="Автор">
        <w:r w:rsidDel="00CE7F1B">
          <w:rPr>
            <w:sz w:val="28"/>
            <w:szCs w:val="28"/>
          </w:rPr>
          <w:delText>р</w:delText>
        </w:r>
      </w:del>
      <w:r>
        <w:rPr>
          <w:sz w:val="28"/>
          <w:szCs w:val="28"/>
        </w:rPr>
        <w:t xml:space="preserve">аздела 1 </w:t>
      </w:r>
      <w:r w:rsidR="0029174C">
        <w:rPr>
          <w:sz w:val="28"/>
          <w:szCs w:val="28"/>
        </w:rPr>
        <w:t>указыва</w:t>
      </w:r>
      <w:r w:rsidR="007B34F1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1346AC">
        <w:rPr>
          <w:sz w:val="28"/>
          <w:szCs w:val="28"/>
        </w:rPr>
        <w:t>факт</w:t>
      </w:r>
      <w:ins w:id="23" w:author="Автор">
        <w:r w:rsidR="00BF1CC6">
          <w:rPr>
            <w:sz w:val="28"/>
            <w:szCs w:val="28"/>
          </w:rPr>
          <w:t>ический объем</w:t>
        </w:r>
      </w:ins>
      <w:r w:rsidR="001346AC">
        <w:rPr>
          <w:sz w:val="28"/>
          <w:szCs w:val="28"/>
        </w:rPr>
        <w:t xml:space="preserve"> </w:t>
      </w:r>
      <w:ins w:id="24" w:author="Автор">
        <w:r w:rsidR="00BF1CC6">
          <w:rPr>
            <w:sz w:val="28"/>
            <w:szCs w:val="28"/>
          </w:rPr>
          <w:t xml:space="preserve">транспортируемых нефти и газового конденсата сторонних организаций </w:t>
        </w:r>
      </w:ins>
      <w:r w:rsidR="001346AC">
        <w:rPr>
          <w:sz w:val="28"/>
          <w:szCs w:val="28"/>
        </w:rPr>
        <w:t>за квартал</w:t>
      </w:r>
      <w:del w:id="25" w:author="Автор">
        <w:r w:rsidR="001346AC" w:rsidDel="00BF1CC6">
          <w:rPr>
            <w:sz w:val="28"/>
            <w:szCs w:val="28"/>
          </w:rPr>
          <w:delText xml:space="preserve"> по отчитывающейся организации</w:delText>
        </w:r>
      </w:del>
      <w:r w:rsidR="00236BC5">
        <w:rPr>
          <w:sz w:val="28"/>
          <w:szCs w:val="28"/>
        </w:rPr>
        <w:t>.</w:t>
      </w:r>
      <w:r w:rsidR="002E448E" w:rsidRPr="002E448E">
        <w:rPr>
          <w:sz w:val="28"/>
          <w:szCs w:val="28"/>
        </w:rPr>
        <w:t xml:space="preserve"> </w:t>
      </w:r>
      <w:r w:rsidR="002E448E" w:rsidRPr="00CE6E55">
        <w:rPr>
          <w:sz w:val="28"/>
          <w:szCs w:val="28"/>
        </w:rPr>
        <w:t xml:space="preserve">Заполнение графы производится в </w:t>
      </w:r>
      <w:r w:rsidR="007B34F1">
        <w:rPr>
          <w:sz w:val="28"/>
          <w:szCs w:val="28"/>
        </w:rPr>
        <w:t>тоннах</w:t>
      </w:r>
      <w:r w:rsidR="002E448E" w:rsidRPr="00CE6E55">
        <w:rPr>
          <w:sz w:val="28"/>
          <w:szCs w:val="28"/>
        </w:rPr>
        <w:t xml:space="preserve"> с точностью </w:t>
      </w:r>
      <w:ins w:id="26" w:author="Автор">
        <w:r w:rsidR="00BF1CC6">
          <w:rPr>
            <w:sz w:val="28"/>
            <w:szCs w:val="28"/>
          </w:rPr>
          <w:t xml:space="preserve">до </w:t>
        </w:r>
      </w:ins>
      <w:r w:rsidR="002E448E" w:rsidRPr="00CE6E55">
        <w:rPr>
          <w:sz w:val="28"/>
          <w:szCs w:val="28"/>
        </w:rPr>
        <w:t>3 знака после запятой.</w:t>
      </w:r>
    </w:p>
    <w:p w14:paraId="2300F37A" w14:textId="0B948C78" w:rsidR="002E448E" w:rsidRDefault="002E448E" w:rsidP="001A7753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</w:t>
      </w:r>
      <w:r w:rsidR="007B34F1">
        <w:rPr>
          <w:sz w:val="28"/>
          <w:szCs w:val="28"/>
        </w:rPr>
        <w:t xml:space="preserve">2 </w:t>
      </w:r>
      <w:ins w:id="27" w:author="Автор">
        <w:r w:rsidR="00BF1CC6">
          <w:rPr>
            <w:sz w:val="28"/>
            <w:szCs w:val="28"/>
          </w:rPr>
          <w:t>Р</w:t>
        </w:r>
      </w:ins>
      <w:del w:id="28" w:author="Автор">
        <w:r w:rsidDel="00BF1CC6">
          <w:rPr>
            <w:sz w:val="28"/>
            <w:szCs w:val="28"/>
          </w:rPr>
          <w:delText>р</w:delText>
        </w:r>
      </w:del>
      <w:r>
        <w:rPr>
          <w:sz w:val="28"/>
          <w:szCs w:val="28"/>
        </w:rPr>
        <w:t>аздела 1</w:t>
      </w:r>
      <w:r w:rsidR="00474BCD">
        <w:rPr>
          <w:sz w:val="28"/>
          <w:szCs w:val="28"/>
        </w:rPr>
        <w:t xml:space="preserve"> указывается </w:t>
      </w:r>
      <w:ins w:id="29" w:author="Автор">
        <w:r w:rsidR="00BF1CC6">
          <w:rPr>
            <w:sz w:val="28"/>
            <w:szCs w:val="28"/>
          </w:rPr>
          <w:t xml:space="preserve">фактический объем транспортируемых нефти и газового конденсата сторонних организаций </w:t>
        </w:r>
      </w:ins>
      <w:del w:id="30" w:author="Автор">
        <w:r w:rsidR="00B56032" w:rsidDel="00BF1CC6">
          <w:rPr>
            <w:sz w:val="28"/>
            <w:szCs w:val="28"/>
          </w:rPr>
          <w:delText>факт</w:delText>
        </w:r>
        <w:r w:rsidR="00C67C19" w:rsidDel="00BF1CC6">
          <w:rPr>
            <w:sz w:val="28"/>
            <w:szCs w:val="28"/>
          </w:rPr>
          <w:delText xml:space="preserve"> </w:delText>
        </w:r>
      </w:del>
      <w:r w:rsidR="00C67C19">
        <w:rPr>
          <w:sz w:val="28"/>
          <w:szCs w:val="28"/>
        </w:rPr>
        <w:t>с начала года</w:t>
      </w:r>
      <w:del w:id="31" w:author="Автор">
        <w:r w:rsidR="00C67C19" w:rsidDel="00BF1CC6">
          <w:rPr>
            <w:sz w:val="28"/>
            <w:szCs w:val="28"/>
          </w:rPr>
          <w:delText>, нарастающим итогом</w:delText>
        </w:r>
        <w:r w:rsidR="00B56032" w:rsidDel="00BF1CC6">
          <w:rPr>
            <w:sz w:val="28"/>
            <w:szCs w:val="28"/>
          </w:rPr>
          <w:delText xml:space="preserve"> по отчитывающейся организации</w:delText>
        </w:r>
      </w:del>
      <w:r>
        <w:rPr>
          <w:sz w:val="28"/>
          <w:szCs w:val="28"/>
        </w:rPr>
        <w:t>.</w:t>
      </w:r>
      <w:r w:rsidRPr="002E448E">
        <w:rPr>
          <w:sz w:val="28"/>
          <w:szCs w:val="28"/>
        </w:rPr>
        <w:t xml:space="preserve"> </w:t>
      </w:r>
      <w:r w:rsidRPr="00CE6E55">
        <w:rPr>
          <w:sz w:val="28"/>
          <w:szCs w:val="28"/>
        </w:rPr>
        <w:t xml:space="preserve">Заполнение графы производится в </w:t>
      </w:r>
      <w:r w:rsidR="007B34F1">
        <w:rPr>
          <w:sz w:val="28"/>
          <w:szCs w:val="28"/>
        </w:rPr>
        <w:t>тоннах</w:t>
      </w:r>
      <w:r w:rsidRPr="00CE6E55">
        <w:rPr>
          <w:sz w:val="28"/>
          <w:szCs w:val="28"/>
        </w:rPr>
        <w:t xml:space="preserve"> с точностью </w:t>
      </w:r>
      <w:ins w:id="32" w:author="Автор">
        <w:r w:rsidR="00BF1CC6">
          <w:rPr>
            <w:sz w:val="28"/>
            <w:szCs w:val="28"/>
          </w:rPr>
          <w:t xml:space="preserve">до </w:t>
        </w:r>
      </w:ins>
      <w:r w:rsidRPr="00CE6E55">
        <w:rPr>
          <w:sz w:val="28"/>
          <w:szCs w:val="28"/>
        </w:rPr>
        <w:t>3 знака после запятой.</w:t>
      </w:r>
    </w:p>
    <w:p w14:paraId="7B0A6B61" w14:textId="072FDE8E" w:rsidR="00320363" w:rsidRDefault="00320363" w:rsidP="00FC7D30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3 </w:t>
      </w:r>
      <w:ins w:id="33" w:author="Автор">
        <w:r w:rsidR="00BF1CC6">
          <w:rPr>
            <w:sz w:val="28"/>
            <w:szCs w:val="28"/>
          </w:rPr>
          <w:t>Р</w:t>
        </w:r>
      </w:ins>
      <w:del w:id="34" w:author="Автор">
        <w:r w:rsidDel="00BF1CC6">
          <w:rPr>
            <w:sz w:val="28"/>
            <w:szCs w:val="28"/>
          </w:rPr>
          <w:delText>р</w:delText>
        </w:r>
      </w:del>
      <w:r>
        <w:rPr>
          <w:sz w:val="28"/>
          <w:szCs w:val="28"/>
        </w:rPr>
        <w:t xml:space="preserve">аздела 1 указывается </w:t>
      </w:r>
      <w:ins w:id="35" w:author="Автор">
        <w:r w:rsidR="00BF1CC6">
          <w:rPr>
            <w:sz w:val="28"/>
            <w:szCs w:val="28"/>
          </w:rPr>
          <w:t xml:space="preserve">фактический объем транспортируемых собственных нефти и газового конденсата </w:t>
        </w:r>
      </w:ins>
      <w:del w:id="36" w:author="Автор">
        <w:r w:rsidDel="00BF1CC6">
          <w:rPr>
            <w:sz w:val="28"/>
            <w:szCs w:val="28"/>
          </w:rPr>
          <w:delText xml:space="preserve">факт </w:delText>
        </w:r>
      </w:del>
      <w:r>
        <w:rPr>
          <w:sz w:val="28"/>
          <w:szCs w:val="28"/>
        </w:rPr>
        <w:t>за квартал</w:t>
      </w:r>
      <w:del w:id="37" w:author="Автор">
        <w:r w:rsidDel="00BF1CC6">
          <w:rPr>
            <w:sz w:val="28"/>
            <w:szCs w:val="28"/>
          </w:rPr>
          <w:delText xml:space="preserve"> по собственным предприятиям отчитывающейся организации</w:delText>
        </w:r>
      </w:del>
      <w:r>
        <w:rPr>
          <w:sz w:val="28"/>
          <w:szCs w:val="28"/>
        </w:rPr>
        <w:t>.</w:t>
      </w:r>
      <w:r w:rsidR="00B56032" w:rsidRPr="00B56032">
        <w:rPr>
          <w:sz w:val="28"/>
          <w:szCs w:val="28"/>
        </w:rPr>
        <w:t xml:space="preserve"> </w:t>
      </w:r>
      <w:r w:rsidR="00B56032" w:rsidRPr="00CE6E55">
        <w:rPr>
          <w:sz w:val="28"/>
          <w:szCs w:val="28"/>
        </w:rPr>
        <w:t xml:space="preserve">Заполнение графы производится в </w:t>
      </w:r>
      <w:r w:rsidR="00B56032">
        <w:rPr>
          <w:sz w:val="28"/>
          <w:szCs w:val="28"/>
        </w:rPr>
        <w:t>тоннах</w:t>
      </w:r>
      <w:r w:rsidR="00B56032" w:rsidRPr="00CE6E55">
        <w:rPr>
          <w:sz w:val="28"/>
          <w:szCs w:val="28"/>
        </w:rPr>
        <w:t xml:space="preserve"> с точностью </w:t>
      </w:r>
      <w:ins w:id="38" w:author="Автор">
        <w:r w:rsidR="00BF1CC6">
          <w:rPr>
            <w:sz w:val="28"/>
            <w:szCs w:val="28"/>
          </w:rPr>
          <w:t xml:space="preserve">до </w:t>
        </w:r>
      </w:ins>
      <w:r w:rsidR="00B56032" w:rsidRPr="00CE6E55">
        <w:rPr>
          <w:sz w:val="28"/>
          <w:szCs w:val="28"/>
        </w:rPr>
        <w:t>3 знака после запятой.</w:t>
      </w:r>
    </w:p>
    <w:p w14:paraId="15BE685E" w14:textId="07BF00F7" w:rsidR="00320363" w:rsidRDefault="00320363" w:rsidP="00FC7D30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графе </w:t>
      </w:r>
      <w:r w:rsidR="00B56032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ins w:id="39" w:author="Автор">
        <w:r w:rsidR="00703B88">
          <w:rPr>
            <w:sz w:val="28"/>
            <w:szCs w:val="28"/>
          </w:rPr>
          <w:t>Р</w:t>
        </w:r>
      </w:ins>
      <w:del w:id="40" w:author="Автор">
        <w:r w:rsidDel="00703B88">
          <w:rPr>
            <w:sz w:val="28"/>
            <w:szCs w:val="28"/>
          </w:rPr>
          <w:delText>р</w:delText>
        </w:r>
      </w:del>
      <w:r>
        <w:rPr>
          <w:sz w:val="28"/>
          <w:szCs w:val="28"/>
        </w:rPr>
        <w:t xml:space="preserve">аздела 1 указывается </w:t>
      </w:r>
      <w:ins w:id="41" w:author="Автор">
        <w:r w:rsidR="00301A8A">
          <w:rPr>
            <w:sz w:val="28"/>
            <w:szCs w:val="28"/>
          </w:rPr>
          <w:t xml:space="preserve">фактический объем транспортируемых собственных нефти и газового конденсата </w:t>
        </w:r>
      </w:ins>
      <w:del w:id="42" w:author="Автор">
        <w:r w:rsidDel="00301A8A">
          <w:rPr>
            <w:sz w:val="28"/>
            <w:szCs w:val="28"/>
          </w:rPr>
          <w:delText xml:space="preserve">факт </w:delText>
        </w:r>
      </w:del>
      <w:r>
        <w:rPr>
          <w:sz w:val="28"/>
          <w:szCs w:val="28"/>
        </w:rPr>
        <w:t>с нача</w:t>
      </w:r>
      <w:r w:rsidR="001346AC">
        <w:rPr>
          <w:sz w:val="28"/>
          <w:szCs w:val="28"/>
        </w:rPr>
        <w:t>ла года</w:t>
      </w:r>
      <w:del w:id="43" w:author="Автор">
        <w:r w:rsidR="001346AC" w:rsidDel="00301A8A">
          <w:rPr>
            <w:sz w:val="28"/>
            <w:szCs w:val="28"/>
          </w:rPr>
          <w:delText xml:space="preserve"> по собственным предприят</w:delText>
        </w:r>
        <w:r w:rsidDel="00301A8A">
          <w:rPr>
            <w:sz w:val="28"/>
            <w:szCs w:val="28"/>
          </w:rPr>
          <w:delText>иям</w:delText>
        </w:r>
        <w:r w:rsidR="001346AC" w:rsidDel="00301A8A">
          <w:rPr>
            <w:sz w:val="28"/>
            <w:szCs w:val="28"/>
          </w:rPr>
          <w:delText xml:space="preserve"> отчитывающейся организации</w:delText>
        </w:r>
      </w:del>
      <w:r w:rsidR="001346AC">
        <w:rPr>
          <w:sz w:val="28"/>
          <w:szCs w:val="28"/>
        </w:rPr>
        <w:t>.</w:t>
      </w:r>
      <w:r w:rsidR="00B56032" w:rsidRPr="00B56032">
        <w:rPr>
          <w:sz w:val="28"/>
          <w:szCs w:val="28"/>
        </w:rPr>
        <w:t xml:space="preserve"> </w:t>
      </w:r>
      <w:r w:rsidR="00B56032" w:rsidRPr="00CE6E55">
        <w:rPr>
          <w:sz w:val="28"/>
          <w:szCs w:val="28"/>
        </w:rPr>
        <w:t xml:space="preserve">Заполнение графы производится в </w:t>
      </w:r>
      <w:r w:rsidR="00B56032">
        <w:rPr>
          <w:sz w:val="28"/>
          <w:szCs w:val="28"/>
        </w:rPr>
        <w:t>тоннах</w:t>
      </w:r>
      <w:r w:rsidR="00B56032" w:rsidRPr="00CE6E55">
        <w:rPr>
          <w:sz w:val="28"/>
          <w:szCs w:val="28"/>
        </w:rPr>
        <w:t xml:space="preserve"> с точностью </w:t>
      </w:r>
      <w:ins w:id="44" w:author="Автор">
        <w:r w:rsidR="00301A8A">
          <w:rPr>
            <w:sz w:val="28"/>
            <w:szCs w:val="28"/>
          </w:rPr>
          <w:t xml:space="preserve">до </w:t>
        </w:r>
      </w:ins>
      <w:r w:rsidR="00B56032" w:rsidRPr="00CE6E55">
        <w:rPr>
          <w:sz w:val="28"/>
          <w:szCs w:val="28"/>
        </w:rPr>
        <w:t>3 знака после запятой.</w:t>
      </w:r>
    </w:p>
    <w:p w14:paraId="0C6FFE6F" w14:textId="77777777" w:rsidR="00FC7D30" w:rsidRPr="00CE6E55" w:rsidRDefault="00FC7D30" w:rsidP="00FC7D30">
      <w:pPr>
        <w:pStyle w:val="af1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При заполнении формы должны соблюдаться следующие правила:</w:t>
      </w:r>
    </w:p>
    <w:p w14:paraId="70143C82" w14:textId="4594BE79" w:rsidR="005274B6" w:rsidRDefault="005274B6" w:rsidP="00FC7D30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001</w:t>
      </w:r>
      <w:r w:rsidRPr="00CE6E55">
        <w:rPr>
          <w:sz w:val="28"/>
          <w:szCs w:val="28"/>
          <w:lang w:eastAsia="ru-RU"/>
        </w:rPr>
        <w:t xml:space="preserve"> </w:t>
      </w:r>
      <w:r w:rsidR="00906C39">
        <w:rPr>
          <w:sz w:val="28"/>
          <w:szCs w:val="28"/>
          <w:lang w:eastAsia="ru-RU"/>
        </w:rPr>
        <w:t>должно быть равно сумме</w:t>
      </w:r>
      <w:r>
        <w:rPr>
          <w:sz w:val="28"/>
          <w:szCs w:val="28"/>
          <w:lang w:eastAsia="ru-RU"/>
        </w:rPr>
        <w:t xml:space="preserve"> значений строк 00</w:t>
      </w:r>
      <w:r w:rsidR="00F21751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, 00</w:t>
      </w:r>
      <w:r w:rsidR="00F21751"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>,01</w:t>
      </w:r>
      <w:r w:rsidR="00F21751">
        <w:rPr>
          <w:sz w:val="28"/>
          <w:szCs w:val="28"/>
          <w:lang w:eastAsia="ru-RU"/>
        </w:rPr>
        <w:t>0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del w:id="45" w:author="Автор">
        <w:r w:rsidDel="00703B88">
          <w:rPr>
            <w:sz w:val="28"/>
            <w:szCs w:val="28"/>
            <w:lang w:eastAsia="ru-RU"/>
          </w:rPr>
          <w:delText xml:space="preserve">всех </w:delText>
        </w:r>
      </w:del>
      <w:r>
        <w:rPr>
          <w:sz w:val="28"/>
          <w:szCs w:val="28"/>
          <w:lang w:eastAsia="ru-RU"/>
        </w:rPr>
        <w:t>граф</w:t>
      </w:r>
      <w:r w:rsidRPr="00CE6E55">
        <w:rPr>
          <w:sz w:val="28"/>
          <w:szCs w:val="28"/>
          <w:lang w:eastAsia="ru-RU"/>
        </w:rPr>
        <w:t xml:space="preserve"> </w:t>
      </w:r>
      <w:ins w:id="46" w:author="Автор">
        <w:r w:rsidR="00703B88">
          <w:rPr>
            <w:sz w:val="28"/>
            <w:szCs w:val="28"/>
            <w:lang w:eastAsia="ru-RU"/>
          </w:rPr>
          <w:t>1-4 Р</w:t>
        </w:r>
      </w:ins>
      <w:del w:id="47" w:author="Автор">
        <w:r w:rsidRPr="00CE6E55" w:rsidDel="00703B88">
          <w:rPr>
            <w:sz w:val="28"/>
            <w:szCs w:val="28"/>
            <w:lang w:eastAsia="ru-RU"/>
          </w:rPr>
          <w:delText>р</w:delText>
        </w:r>
      </w:del>
      <w:r w:rsidRPr="00CE6E55">
        <w:rPr>
          <w:sz w:val="28"/>
          <w:szCs w:val="28"/>
          <w:lang w:eastAsia="ru-RU"/>
        </w:rPr>
        <w:t>аздела 1)</w:t>
      </w:r>
      <w:r>
        <w:rPr>
          <w:sz w:val="28"/>
          <w:szCs w:val="28"/>
          <w:lang w:eastAsia="ru-RU"/>
        </w:rPr>
        <w:t>;</w:t>
      </w:r>
    </w:p>
    <w:p w14:paraId="7167C7B2" w14:textId="765C1161" w:rsidR="005274B6" w:rsidRDefault="005274B6" w:rsidP="00FC7D30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 w:rsidR="00F25B43">
        <w:rPr>
          <w:sz w:val="28"/>
          <w:szCs w:val="28"/>
          <w:lang w:eastAsia="ru-RU"/>
        </w:rPr>
        <w:t>строке 0</w:t>
      </w:r>
      <w:r w:rsidR="002F6051">
        <w:rPr>
          <w:sz w:val="28"/>
          <w:szCs w:val="28"/>
          <w:lang w:eastAsia="ru-RU"/>
        </w:rPr>
        <w:t>11</w:t>
      </w:r>
      <w:r w:rsidRPr="00CE6E55">
        <w:rPr>
          <w:sz w:val="28"/>
          <w:szCs w:val="28"/>
          <w:lang w:eastAsia="ru-RU"/>
        </w:rPr>
        <w:t xml:space="preserve"> </w:t>
      </w:r>
      <w:r w:rsidR="00906C39">
        <w:rPr>
          <w:sz w:val="28"/>
          <w:szCs w:val="28"/>
          <w:lang w:eastAsia="ru-RU"/>
        </w:rPr>
        <w:t>должно быть равно сумме</w:t>
      </w:r>
      <w:r>
        <w:rPr>
          <w:sz w:val="28"/>
          <w:szCs w:val="28"/>
          <w:lang w:eastAsia="ru-RU"/>
        </w:rPr>
        <w:t xml:space="preserve"> значений строк </w:t>
      </w:r>
      <w:r w:rsidR="00F25B43">
        <w:rPr>
          <w:sz w:val="28"/>
          <w:szCs w:val="28"/>
          <w:lang w:eastAsia="ru-RU"/>
        </w:rPr>
        <w:t>0</w:t>
      </w:r>
      <w:r w:rsidR="002F6051">
        <w:rPr>
          <w:sz w:val="28"/>
          <w:szCs w:val="28"/>
          <w:lang w:eastAsia="ru-RU"/>
        </w:rPr>
        <w:t>12</w:t>
      </w:r>
      <w:r w:rsidR="00F25B43">
        <w:rPr>
          <w:sz w:val="28"/>
          <w:szCs w:val="28"/>
          <w:lang w:eastAsia="ru-RU"/>
        </w:rPr>
        <w:t>, 0</w:t>
      </w:r>
      <w:r w:rsidR="002F6051">
        <w:rPr>
          <w:sz w:val="28"/>
          <w:szCs w:val="28"/>
          <w:lang w:eastAsia="ru-RU"/>
        </w:rPr>
        <w:t xml:space="preserve">13 </w:t>
      </w:r>
      <w:r w:rsidRPr="00CE6E55">
        <w:rPr>
          <w:sz w:val="28"/>
          <w:szCs w:val="28"/>
          <w:lang w:eastAsia="ru-RU"/>
        </w:rPr>
        <w:t xml:space="preserve">(правило применяется для </w:t>
      </w:r>
      <w:del w:id="48" w:author="Автор">
        <w:r w:rsidDel="00703B88">
          <w:rPr>
            <w:sz w:val="28"/>
            <w:szCs w:val="28"/>
            <w:lang w:eastAsia="ru-RU"/>
          </w:rPr>
          <w:delText xml:space="preserve">всех </w:delText>
        </w:r>
      </w:del>
      <w:r>
        <w:rPr>
          <w:sz w:val="28"/>
          <w:szCs w:val="28"/>
          <w:lang w:eastAsia="ru-RU"/>
        </w:rPr>
        <w:t>граф</w:t>
      </w:r>
      <w:r w:rsidRPr="00CE6E55">
        <w:rPr>
          <w:sz w:val="28"/>
          <w:szCs w:val="28"/>
          <w:lang w:eastAsia="ru-RU"/>
        </w:rPr>
        <w:t xml:space="preserve"> </w:t>
      </w:r>
      <w:ins w:id="49" w:author="Автор">
        <w:r w:rsidR="00703B88">
          <w:rPr>
            <w:sz w:val="28"/>
            <w:szCs w:val="28"/>
            <w:lang w:eastAsia="ru-RU"/>
          </w:rPr>
          <w:t>1-4 Р</w:t>
        </w:r>
      </w:ins>
      <w:del w:id="50" w:author="Автор">
        <w:r w:rsidRPr="00CE6E55" w:rsidDel="00703B88">
          <w:rPr>
            <w:sz w:val="28"/>
            <w:szCs w:val="28"/>
            <w:lang w:eastAsia="ru-RU"/>
          </w:rPr>
          <w:delText>р</w:delText>
        </w:r>
      </w:del>
      <w:r w:rsidRPr="00CE6E55">
        <w:rPr>
          <w:sz w:val="28"/>
          <w:szCs w:val="28"/>
          <w:lang w:eastAsia="ru-RU"/>
        </w:rPr>
        <w:t>аздела 1)</w:t>
      </w:r>
      <w:ins w:id="51" w:author="Автор">
        <w:r w:rsidR="00301A8A">
          <w:rPr>
            <w:sz w:val="28"/>
            <w:szCs w:val="28"/>
            <w:lang w:eastAsia="ru-RU"/>
          </w:rPr>
          <w:t>;</w:t>
        </w:r>
      </w:ins>
    </w:p>
    <w:p w14:paraId="3C363B4D" w14:textId="4513A5E2" w:rsidR="005274B6" w:rsidRDefault="005274B6" w:rsidP="00FC7D30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 w:rsidR="00E7604D">
        <w:rPr>
          <w:sz w:val="28"/>
          <w:szCs w:val="28"/>
          <w:lang w:eastAsia="ru-RU"/>
        </w:rPr>
        <w:t>строке 0</w:t>
      </w:r>
      <w:r w:rsidR="002F6051">
        <w:rPr>
          <w:sz w:val="28"/>
          <w:szCs w:val="28"/>
          <w:lang w:eastAsia="ru-RU"/>
        </w:rPr>
        <w:t>16</w:t>
      </w:r>
      <w:r w:rsidRPr="00CE6E55">
        <w:rPr>
          <w:sz w:val="28"/>
          <w:szCs w:val="28"/>
          <w:lang w:eastAsia="ru-RU"/>
        </w:rPr>
        <w:t xml:space="preserve"> </w:t>
      </w:r>
      <w:r w:rsidR="00906C39">
        <w:rPr>
          <w:sz w:val="28"/>
          <w:szCs w:val="28"/>
          <w:lang w:eastAsia="ru-RU"/>
        </w:rPr>
        <w:t xml:space="preserve">должно быть равно сумме </w:t>
      </w:r>
      <w:r>
        <w:rPr>
          <w:sz w:val="28"/>
          <w:szCs w:val="28"/>
          <w:lang w:eastAsia="ru-RU"/>
        </w:rPr>
        <w:t xml:space="preserve">значений строк </w:t>
      </w:r>
      <w:r w:rsidR="00E7604D">
        <w:rPr>
          <w:sz w:val="28"/>
          <w:szCs w:val="28"/>
          <w:lang w:eastAsia="ru-RU"/>
        </w:rPr>
        <w:t>01</w:t>
      </w:r>
      <w:r w:rsidR="002F6051">
        <w:rPr>
          <w:sz w:val="28"/>
          <w:szCs w:val="28"/>
          <w:lang w:eastAsia="ru-RU"/>
        </w:rPr>
        <w:t>7</w:t>
      </w:r>
      <w:r w:rsidR="00E7604D">
        <w:rPr>
          <w:sz w:val="28"/>
          <w:szCs w:val="28"/>
          <w:lang w:eastAsia="ru-RU"/>
        </w:rPr>
        <w:t>, 01</w:t>
      </w:r>
      <w:r w:rsidR="002F6051">
        <w:rPr>
          <w:sz w:val="28"/>
          <w:szCs w:val="28"/>
          <w:lang w:eastAsia="ru-RU"/>
        </w:rPr>
        <w:t>9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del w:id="52" w:author="Автор">
        <w:r w:rsidDel="00703B88">
          <w:rPr>
            <w:sz w:val="28"/>
            <w:szCs w:val="28"/>
            <w:lang w:eastAsia="ru-RU"/>
          </w:rPr>
          <w:delText xml:space="preserve">всех </w:delText>
        </w:r>
      </w:del>
      <w:r>
        <w:rPr>
          <w:sz w:val="28"/>
          <w:szCs w:val="28"/>
          <w:lang w:eastAsia="ru-RU"/>
        </w:rPr>
        <w:t>граф</w:t>
      </w:r>
      <w:r w:rsidRPr="00CE6E55">
        <w:rPr>
          <w:sz w:val="28"/>
          <w:szCs w:val="28"/>
          <w:lang w:eastAsia="ru-RU"/>
        </w:rPr>
        <w:t xml:space="preserve"> </w:t>
      </w:r>
      <w:ins w:id="53" w:author="Автор">
        <w:r w:rsidR="00703B88">
          <w:rPr>
            <w:sz w:val="28"/>
            <w:szCs w:val="28"/>
            <w:lang w:eastAsia="ru-RU"/>
          </w:rPr>
          <w:t>1-4 Р</w:t>
        </w:r>
      </w:ins>
      <w:del w:id="54" w:author="Автор">
        <w:r w:rsidRPr="00CE6E55" w:rsidDel="00703B88">
          <w:rPr>
            <w:sz w:val="28"/>
            <w:szCs w:val="28"/>
            <w:lang w:eastAsia="ru-RU"/>
          </w:rPr>
          <w:delText>р</w:delText>
        </w:r>
      </w:del>
      <w:r w:rsidRPr="00CE6E55">
        <w:rPr>
          <w:sz w:val="28"/>
          <w:szCs w:val="28"/>
          <w:lang w:eastAsia="ru-RU"/>
        </w:rPr>
        <w:t>аздела 1)</w:t>
      </w:r>
      <w:ins w:id="55" w:author="Автор">
        <w:r w:rsidR="00301A8A">
          <w:rPr>
            <w:sz w:val="28"/>
            <w:szCs w:val="28"/>
            <w:lang w:eastAsia="ru-RU"/>
          </w:rPr>
          <w:t>;</w:t>
        </w:r>
      </w:ins>
    </w:p>
    <w:p w14:paraId="3F5DDC17" w14:textId="2138A98C" w:rsidR="005274B6" w:rsidRDefault="005274B6" w:rsidP="00FC7D30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 w:rsidR="00E7604D">
        <w:rPr>
          <w:sz w:val="28"/>
          <w:szCs w:val="28"/>
          <w:lang w:eastAsia="ru-RU"/>
        </w:rPr>
        <w:t>строке 0</w:t>
      </w:r>
      <w:r w:rsidR="00605440">
        <w:rPr>
          <w:sz w:val="28"/>
          <w:szCs w:val="28"/>
          <w:lang w:eastAsia="ru-RU"/>
        </w:rPr>
        <w:t>20</w:t>
      </w:r>
      <w:r w:rsidRPr="00CE6E55">
        <w:rPr>
          <w:sz w:val="28"/>
          <w:szCs w:val="28"/>
          <w:lang w:eastAsia="ru-RU"/>
        </w:rPr>
        <w:t xml:space="preserve"> </w:t>
      </w:r>
      <w:r w:rsidR="00906C39">
        <w:rPr>
          <w:sz w:val="28"/>
          <w:szCs w:val="28"/>
          <w:lang w:eastAsia="ru-RU"/>
        </w:rPr>
        <w:t xml:space="preserve">должно быть равно сумме </w:t>
      </w:r>
      <w:r>
        <w:rPr>
          <w:sz w:val="28"/>
          <w:szCs w:val="28"/>
          <w:lang w:eastAsia="ru-RU"/>
        </w:rPr>
        <w:t xml:space="preserve">значений строк </w:t>
      </w:r>
      <w:r w:rsidR="00E7604D">
        <w:rPr>
          <w:sz w:val="28"/>
          <w:szCs w:val="28"/>
          <w:lang w:eastAsia="ru-RU"/>
        </w:rPr>
        <w:t>0</w:t>
      </w:r>
      <w:r w:rsidR="00605440">
        <w:rPr>
          <w:sz w:val="28"/>
          <w:szCs w:val="28"/>
          <w:lang w:eastAsia="ru-RU"/>
        </w:rPr>
        <w:t>01</w:t>
      </w:r>
      <w:r w:rsidR="00E7604D">
        <w:rPr>
          <w:sz w:val="28"/>
          <w:szCs w:val="28"/>
          <w:lang w:eastAsia="ru-RU"/>
        </w:rPr>
        <w:t>, 01</w:t>
      </w:r>
      <w:r w:rsidR="00605440">
        <w:rPr>
          <w:sz w:val="28"/>
          <w:szCs w:val="28"/>
          <w:lang w:eastAsia="ru-RU"/>
        </w:rPr>
        <w:t>1, 016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ins w:id="56" w:author="Автор">
        <w:r w:rsidR="00703B88">
          <w:rPr>
            <w:sz w:val="28"/>
            <w:szCs w:val="28"/>
            <w:lang w:eastAsia="ru-RU"/>
          </w:rPr>
          <w:t>граф</w:t>
        </w:r>
        <w:r w:rsidR="00703B88" w:rsidRPr="00CE6E55">
          <w:rPr>
            <w:sz w:val="28"/>
            <w:szCs w:val="28"/>
            <w:lang w:eastAsia="ru-RU"/>
          </w:rPr>
          <w:t xml:space="preserve"> </w:t>
        </w:r>
        <w:r w:rsidR="00703B88">
          <w:rPr>
            <w:sz w:val="28"/>
            <w:szCs w:val="28"/>
            <w:lang w:eastAsia="ru-RU"/>
          </w:rPr>
          <w:t>1-4 Раздела 1</w:t>
        </w:r>
      </w:ins>
      <w:del w:id="57" w:author="Автор">
        <w:r w:rsidDel="00703B88">
          <w:rPr>
            <w:sz w:val="28"/>
            <w:szCs w:val="28"/>
            <w:lang w:eastAsia="ru-RU"/>
          </w:rPr>
          <w:delText>всех граф</w:delText>
        </w:r>
        <w:r w:rsidRPr="00CE6E55" w:rsidDel="00703B88">
          <w:rPr>
            <w:sz w:val="28"/>
            <w:szCs w:val="28"/>
            <w:lang w:eastAsia="ru-RU"/>
          </w:rPr>
          <w:delText xml:space="preserve"> раздела 1</w:delText>
        </w:r>
      </w:del>
      <w:r w:rsidRPr="00CE6E55">
        <w:rPr>
          <w:sz w:val="28"/>
          <w:szCs w:val="28"/>
          <w:lang w:eastAsia="ru-RU"/>
        </w:rPr>
        <w:t>)</w:t>
      </w:r>
      <w:ins w:id="58" w:author="Автор">
        <w:r w:rsidR="00301A8A">
          <w:rPr>
            <w:sz w:val="28"/>
            <w:szCs w:val="28"/>
            <w:lang w:eastAsia="ru-RU"/>
          </w:rPr>
          <w:t>;</w:t>
        </w:r>
      </w:ins>
    </w:p>
    <w:p w14:paraId="71A91705" w14:textId="726224C6" w:rsidR="00E7604D" w:rsidRDefault="00E7604D" w:rsidP="00FC7D30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 w:rsidR="00605440">
        <w:rPr>
          <w:sz w:val="28"/>
          <w:szCs w:val="28"/>
          <w:lang w:eastAsia="ru-RU"/>
        </w:rPr>
        <w:t xml:space="preserve">строке 023 </w:t>
      </w:r>
      <w:r w:rsidR="00906C39">
        <w:rPr>
          <w:sz w:val="28"/>
          <w:szCs w:val="28"/>
          <w:lang w:eastAsia="ru-RU"/>
        </w:rPr>
        <w:t xml:space="preserve">должно быть равно сумме </w:t>
      </w:r>
      <w:r>
        <w:rPr>
          <w:sz w:val="28"/>
          <w:szCs w:val="28"/>
          <w:lang w:eastAsia="ru-RU"/>
        </w:rPr>
        <w:t>значений строк 0</w:t>
      </w:r>
      <w:r w:rsidR="00605440">
        <w:rPr>
          <w:sz w:val="28"/>
          <w:szCs w:val="28"/>
          <w:lang w:eastAsia="ru-RU"/>
        </w:rPr>
        <w:t>24</w:t>
      </w:r>
      <w:r>
        <w:rPr>
          <w:sz w:val="28"/>
          <w:szCs w:val="28"/>
          <w:lang w:eastAsia="ru-RU"/>
        </w:rPr>
        <w:t>, 02</w:t>
      </w:r>
      <w:r w:rsidR="00605440">
        <w:rPr>
          <w:sz w:val="28"/>
          <w:szCs w:val="28"/>
          <w:lang w:eastAsia="ru-RU"/>
        </w:rPr>
        <w:t>8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del w:id="59" w:author="Автор">
        <w:r w:rsidDel="00703B88">
          <w:rPr>
            <w:sz w:val="28"/>
            <w:szCs w:val="28"/>
            <w:lang w:eastAsia="ru-RU"/>
          </w:rPr>
          <w:delText xml:space="preserve">всех </w:delText>
        </w:r>
      </w:del>
      <w:ins w:id="60" w:author="Автор">
        <w:r w:rsidR="00703B88">
          <w:rPr>
            <w:sz w:val="28"/>
            <w:szCs w:val="28"/>
            <w:lang w:eastAsia="ru-RU"/>
          </w:rPr>
          <w:t>граф</w:t>
        </w:r>
        <w:r w:rsidR="00703B88" w:rsidRPr="00CE6E55">
          <w:rPr>
            <w:sz w:val="28"/>
            <w:szCs w:val="28"/>
            <w:lang w:eastAsia="ru-RU"/>
          </w:rPr>
          <w:t xml:space="preserve"> </w:t>
        </w:r>
        <w:r w:rsidR="00703B88">
          <w:rPr>
            <w:sz w:val="28"/>
            <w:szCs w:val="28"/>
            <w:lang w:eastAsia="ru-RU"/>
          </w:rPr>
          <w:t>1-4 Р</w:t>
        </w:r>
        <w:r w:rsidR="00703B88" w:rsidRPr="00CE6E55">
          <w:rPr>
            <w:sz w:val="28"/>
            <w:szCs w:val="28"/>
            <w:lang w:eastAsia="ru-RU"/>
          </w:rPr>
          <w:t>аздела 1</w:t>
        </w:r>
      </w:ins>
      <w:del w:id="61" w:author="Автор">
        <w:r w:rsidDel="00703B88">
          <w:rPr>
            <w:sz w:val="28"/>
            <w:szCs w:val="28"/>
            <w:lang w:eastAsia="ru-RU"/>
          </w:rPr>
          <w:delText>граф</w:delText>
        </w:r>
        <w:r w:rsidRPr="00CE6E55" w:rsidDel="00703B88">
          <w:rPr>
            <w:sz w:val="28"/>
            <w:szCs w:val="28"/>
            <w:lang w:eastAsia="ru-RU"/>
          </w:rPr>
          <w:delText xml:space="preserve"> раздела 1</w:delText>
        </w:r>
      </w:del>
      <w:r w:rsidRPr="00CE6E55">
        <w:rPr>
          <w:sz w:val="28"/>
          <w:szCs w:val="28"/>
          <w:lang w:eastAsia="ru-RU"/>
        </w:rPr>
        <w:t>)</w:t>
      </w:r>
      <w:ins w:id="62" w:author="Автор">
        <w:r w:rsidR="00301A8A">
          <w:rPr>
            <w:sz w:val="28"/>
            <w:szCs w:val="28"/>
            <w:lang w:eastAsia="ru-RU"/>
          </w:rPr>
          <w:t>;</w:t>
        </w:r>
      </w:ins>
      <w:del w:id="63" w:author="Автор">
        <w:r w:rsidRPr="00CE6E55" w:rsidDel="00301A8A">
          <w:rPr>
            <w:sz w:val="28"/>
            <w:szCs w:val="28"/>
            <w:lang w:eastAsia="ru-RU"/>
          </w:rPr>
          <w:delText>.</w:delText>
        </w:r>
      </w:del>
    </w:p>
    <w:p w14:paraId="32340FA4" w14:textId="277D686A" w:rsidR="00E7604D" w:rsidRDefault="00E7604D" w:rsidP="00FC7D30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</w:t>
      </w:r>
      <w:r w:rsidR="00BA574A">
        <w:rPr>
          <w:sz w:val="28"/>
          <w:szCs w:val="28"/>
          <w:lang w:eastAsia="ru-RU"/>
        </w:rPr>
        <w:t>30</w:t>
      </w:r>
      <w:r w:rsidRPr="00CE6E55">
        <w:rPr>
          <w:sz w:val="28"/>
          <w:szCs w:val="28"/>
          <w:lang w:eastAsia="ru-RU"/>
        </w:rPr>
        <w:t xml:space="preserve"> </w:t>
      </w:r>
      <w:r w:rsidR="00906C39">
        <w:rPr>
          <w:sz w:val="28"/>
          <w:szCs w:val="28"/>
          <w:lang w:eastAsia="ru-RU"/>
        </w:rPr>
        <w:t xml:space="preserve">должно быть равно сумме </w:t>
      </w:r>
      <w:r>
        <w:rPr>
          <w:sz w:val="28"/>
          <w:szCs w:val="28"/>
          <w:lang w:eastAsia="ru-RU"/>
        </w:rPr>
        <w:t xml:space="preserve">значений строк </w:t>
      </w:r>
      <w:r w:rsidR="00575515">
        <w:rPr>
          <w:sz w:val="28"/>
          <w:szCs w:val="28"/>
          <w:lang w:eastAsia="ru-RU"/>
        </w:rPr>
        <w:t>0</w:t>
      </w:r>
      <w:r w:rsidR="00BA574A">
        <w:rPr>
          <w:sz w:val="28"/>
          <w:szCs w:val="28"/>
          <w:lang w:eastAsia="ru-RU"/>
        </w:rPr>
        <w:t>31</w:t>
      </w:r>
      <w:r w:rsidR="00575515">
        <w:rPr>
          <w:sz w:val="28"/>
          <w:szCs w:val="28"/>
          <w:lang w:eastAsia="ru-RU"/>
        </w:rPr>
        <w:t>, 0</w:t>
      </w:r>
      <w:r w:rsidR="00BA574A">
        <w:rPr>
          <w:sz w:val="28"/>
          <w:szCs w:val="28"/>
          <w:lang w:eastAsia="ru-RU"/>
        </w:rPr>
        <w:t>32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ins w:id="64" w:author="Автор">
        <w:r w:rsidR="00703B88">
          <w:rPr>
            <w:sz w:val="28"/>
            <w:szCs w:val="28"/>
            <w:lang w:eastAsia="ru-RU"/>
          </w:rPr>
          <w:t>граф</w:t>
        </w:r>
        <w:r w:rsidR="00703B88" w:rsidRPr="00CE6E55">
          <w:rPr>
            <w:sz w:val="28"/>
            <w:szCs w:val="28"/>
            <w:lang w:eastAsia="ru-RU"/>
          </w:rPr>
          <w:t xml:space="preserve"> </w:t>
        </w:r>
        <w:r w:rsidR="00703B88">
          <w:rPr>
            <w:sz w:val="28"/>
            <w:szCs w:val="28"/>
            <w:lang w:eastAsia="ru-RU"/>
          </w:rPr>
          <w:t>1-4 Р</w:t>
        </w:r>
        <w:r w:rsidR="00703B88" w:rsidRPr="00CE6E55">
          <w:rPr>
            <w:sz w:val="28"/>
            <w:szCs w:val="28"/>
            <w:lang w:eastAsia="ru-RU"/>
          </w:rPr>
          <w:t>аздела 1</w:t>
        </w:r>
      </w:ins>
      <w:del w:id="65" w:author="Автор">
        <w:r w:rsidDel="00703B88">
          <w:rPr>
            <w:sz w:val="28"/>
            <w:szCs w:val="28"/>
            <w:lang w:eastAsia="ru-RU"/>
          </w:rPr>
          <w:delText>всех граф</w:delText>
        </w:r>
        <w:r w:rsidRPr="00CE6E55" w:rsidDel="00703B88">
          <w:rPr>
            <w:sz w:val="28"/>
            <w:szCs w:val="28"/>
            <w:lang w:eastAsia="ru-RU"/>
          </w:rPr>
          <w:delText xml:space="preserve"> раздела 1</w:delText>
        </w:r>
      </w:del>
      <w:r w:rsidRPr="00CE6E55">
        <w:rPr>
          <w:sz w:val="28"/>
          <w:szCs w:val="28"/>
          <w:lang w:eastAsia="ru-RU"/>
        </w:rPr>
        <w:t>)</w:t>
      </w:r>
      <w:ins w:id="66" w:author="Автор">
        <w:r w:rsidR="00301A8A">
          <w:rPr>
            <w:sz w:val="28"/>
            <w:szCs w:val="28"/>
            <w:lang w:eastAsia="ru-RU"/>
          </w:rPr>
          <w:t>;</w:t>
        </w:r>
      </w:ins>
      <w:del w:id="67" w:author="Автор">
        <w:r w:rsidRPr="00CE6E55" w:rsidDel="00301A8A">
          <w:rPr>
            <w:sz w:val="28"/>
            <w:szCs w:val="28"/>
            <w:lang w:eastAsia="ru-RU"/>
          </w:rPr>
          <w:delText>.</w:delText>
        </w:r>
      </w:del>
    </w:p>
    <w:p w14:paraId="7971D95C" w14:textId="51FC416E" w:rsidR="00575515" w:rsidRDefault="00575515" w:rsidP="00575515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03</w:t>
      </w:r>
      <w:r w:rsidR="00BA574A">
        <w:rPr>
          <w:sz w:val="28"/>
          <w:szCs w:val="28"/>
          <w:lang w:eastAsia="ru-RU"/>
        </w:rPr>
        <w:t>7</w:t>
      </w:r>
      <w:r w:rsidRPr="00CE6E55">
        <w:rPr>
          <w:sz w:val="28"/>
          <w:szCs w:val="28"/>
          <w:lang w:eastAsia="ru-RU"/>
        </w:rPr>
        <w:t xml:space="preserve"> </w:t>
      </w:r>
      <w:r w:rsidR="00906C39">
        <w:rPr>
          <w:sz w:val="28"/>
          <w:szCs w:val="28"/>
          <w:lang w:eastAsia="ru-RU"/>
        </w:rPr>
        <w:t xml:space="preserve">должно быть равно сумме </w:t>
      </w:r>
      <w:r w:rsidR="00241CAB">
        <w:rPr>
          <w:sz w:val="28"/>
          <w:szCs w:val="28"/>
          <w:lang w:eastAsia="ru-RU"/>
        </w:rPr>
        <w:t>значений</w:t>
      </w:r>
      <w:r>
        <w:rPr>
          <w:sz w:val="28"/>
          <w:szCs w:val="28"/>
          <w:lang w:eastAsia="ru-RU"/>
        </w:rPr>
        <w:t xml:space="preserve"> строк 03</w:t>
      </w:r>
      <w:r w:rsidR="00BA574A">
        <w:rPr>
          <w:sz w:val="28"/>
          <w:szCs w:val="28"/>
          <w:lang w:eastAsia="ru-RU"/>
        </w:rPr>
        <w:t>8 -</w:t>
      </w:r>
      <w:r w:rsidR="00241CAB">
        <w:rPr>
          <w:sz w:val="28"/>
          <w:szCs w:val="28"/>
          <w:lang w:eastAsia="ru-RU"/>
        </w:rPr>
        <w:t>0</w:t>
      </w:r>
      <w:r w:rsidR="00BA574A">
        <w:rPr>
          <w:sz w:val="28"/>
          <w:szCs w:val="28"/>
          <w:lang w:eastAsia="ru-RU"/>
        </w:rPr>
        <w:t>44</w:t>
      </w:r>
      <w:r w:rsidRPr="00CE6E55">
        <w:rPr>
          <w:sz w:val="28"/>
          <w:szCs w:val="28"/>
          <w:lang w:eastAsia="ru-RU"/>
        </w:rPr>
        <w:t xml:space="preserve"> (правило применяется для </w:t>
      </w:r>
      <w:ins w:id="68" w:author="Автор">
        <w:r w:rsidR="00703B88">
          <w:rPr>
            <w:sz w:val="28"/>
            <w:szCs w:val="28"/>
            <w:lang w:eastAsia="ru-RU"/>
          </w:rPr>
          <w:t>граф</w:t>
        </w:r>
        <w:r w:rsidR="00703B88" w:rsidRPr="00CE6E55">
          <w:rPr>
            <w:sz w:val="28"/>
            <w:szCs w:val="28"/>
            <w:lang w:eastAsia="ru-RU"/>
          </w:rPr>
          <w:t xml:space="preserve"> </w:t>
        </w:r>
        <w:r w:rsidR="00703B88">
          <w:rPr>
            <w:sz w:val="28"/>
            <w:szCs w:val="28"/>
            <w:lang w:eastAsia="ru-RU"/>
          </w:rPr>
          <w:t>1-4 Р</w:t>
        </w:r>
        <w:r w:rsidR="00703B88" w:rsidRPr="00CE6E55">
          <w:rPr>
            <w:sz w:val="28"/>
            <w:szCs w:val="28"/>
            <w:lang w:eastAsia="ru-RU"/>
          </w:rPr>
          <w:t>аздела 1</w:t>
        </w:r>
      </w:ins>
      <w:del w:id="69" w:author="Автор">
        <w:r w:rsidDel="00703B88">
          <w:rPr>
            <w:sz w:val="28"/>
            <w:szCs w:val="28"/>
            <w:lang w:eastAsia="ru-RU"/>
          </w:rPr>
          <w:delText>всех граф</w:delText>
        </w:r>
        <w:r w:rsidRPr="00CE6E55" w:rsidDel="00703B88">
          <w:rPr>
            <w:sz w:val="28"/>
            <w:szCs w:val="28"/>
            <w:lang w:eastAsia="ru-RU"/>
          </w:rPr>
          <w:delText xml:space="preserve"> раздела 1</w:delText>
        </w:r>
      </w:del>
      <w:r w:rsidRPr="00CE6E55">
        <w:rPr>
          <w:sz w:val="28"/>
          <w:szCs w:val="28"/>
          <w:lang w:eastAsia="ru-RU"/>
        </w:rPr>
        <w:t>)</w:t>
      </w:r>
      <w:ins w:id="70" w:author="Автор">
        <w:r w:rsidR="00301A8A">
          <w:rPr>
            <w:sz w:val="28"/>
            <w:szCs w:val="28"/>
            <w:lang w:eastAsia="ru-RU"/>
          </w:rPr>
          <w:t>;</w:t>
        </w:r>
      </w:ins>
      <w:del w:id="71" w:author="Автор">
        <w:r w:rsidRPr="00CE6E55" w:rsidDel="00301A8A">
          <w:rPr>
            <w:sz w:val="28"/>
            <w:szCs w:val="28"/>
            <w:lang w:eastAsia="ru-RU"/>
          </w:rPr>
          <w:delText>.</w:delText>
        </w:r>
      </w:del>
    </w:p>
    <w:p w14:paraId="4EC312DE" w14:textId="5B4A2D56" w:rsidR="00E7604D" w:rsidRDefault="00E7604D" w:rsidP="00FC7D30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 w:rsidR="00575515">
        <w:rPr>
          <w:sz w:val="28"/>
          <w:szCs w:val="28"/>
          <w:lang w:eastAsia="ru-RU"/>
        </w:rPr>
        <w:t xml:space="preserve">строке </w:t>
      </w:r>
      <w:del w:id="72" w:author="Автор">
        <w:r w:rsidR="00575515" w:rsidDel="004C6527">
          <w:rPr>
            <w:sz w:val="28"/>
            <w:szCs w:val="28"/>
            <w:lang w:eastAsia="ru-RU"/>
          </w:rPr>
          <w:delText>0</w:delText>
        </w:r>
        <w:r w:rsidR="00035713" w:rsidDel="004C6527">
          <w:rPr>
            <w:sz w:val="28"/>
            <w:szCs w:val="28"/>
            <w:lang w:eastAsia="ru-RU"/>
          </w:rPr>
          <w:delText>53</w:delText>
        </w:r>
        <w:r w:rsidRPr="00CE6E55" w:rsidDel="004C6527">
          <w:rPr>
            <w:sz w:val="28"/>
            <w:szCs w:val="28"/>
            <w:lang w:eastAsia="ru-RU"/>
          </w:rPr>
          <w:delText xml:space="preserve"> </w:delText>
        </w:r>
      </w:del>
      <w:ins w:id="73" w:author="Автор">
        <w:r w:rsidR="004C6527">
          <w:rPr>
            <w:sz w:val="28"/>
            <w:szCs w:val="28"/>
            <w:lang w:eastAsia="ru-RU"/>
          </w:rPr>
          <w:t>048</w:t>
        </w:r>
        <w:r w:rsidR="004C6527" w:rsidRPr="00CE6E55">
          <w:rPr>
            <w:sz w:val="28"/>
            <w:szCs w:val="28"/>
            <w:lang w:eastAsia="ru-RU"/>
          </w:rPr>
          <w:t xml:space="preserve"> </w:t>
        </w:r>
      </w:ins>
      <w:r w:rsidR="00906C39">
        <w:rPr>
          <w:sz w:val="28"/>
          <w:szCs w:val="28"/>
          <w:lang w:eastAsia="ru-RU"/>
        </w:rPr>
        <w:t xml:space="preserve">должно быть равно сумме </w:t>
      </w:r>
      <w:r>
        <w:rPr>
          <w:sz w:val="28"/>
          <w:szCs w:val="28"/>
          <w:lang w:eastAsia="ru-RU"/>
        </w:rPr>
        <w:t xml:space="preserve">значений строк </w:t>
      </w:r>
      <w:del w:id="74" w:author="Автор">
        <w:r w:rsidR="00035713" w:rsidDel="004C6527">
          <w:rPr>
            <w:sz w:val="28"/>
            <w:szCs w:val="28"/>
            <w:lang w:eastAsia="ru-RU"/>
          </w:rPr>
          <w:delText>054</w:delText>
        </w:r>
      </w:del>
      <w:ins w:id="75" w:author="Автор">
        <w:r w:rsidR="004C6527">
          <w:rPr>
            <w:sz w:val="28"/>
            <w:szCs w:val="28"/>
            <w:lang w:eastAsia="ru-RU"/>
          </w:rPr>
          <w:t>049</w:t>
        </w:r>
      </w:ins>
      <w:r w:rsidR="00035713">
        <w:rPr>
          <w:sz w:val="28"/>
          <w:szCs w:val="28"/>
          <w:lang w:eastAsia="ru-RU"/>
        </w:rPr>
        <w:t xml:space="preserve">, </w:t>
      </w:r>
      <w:del w:id="76" w:author="Автор">
        <w:r w:rsidR="00035713" w:rsidDel="004C6527">
          <w:rPr>
            <w:sz w:val="28"/>
            <w:szCs w:val="28"/>
            <w:lang w:eastAsia="ru-RU"/>
          </w:rPr>
          <w:delText>055</w:delText>
        </w:r>
      </w:del>
      <w:ins w:id="77" w:author="Автор">
        <w:r w:rsidR="004C6527">
          <w:rPr>
            <w:sz w:val="28"/>
            <w:szCs w:val="28"/>
            <w:lang w:eastAsia="ru-RU"/>
          </w:rPr>
          <w:t>050</w:t>
        </w:r>
      </w:ins>
      <w:r w:rsidR="00575515">
        <w:rPr>
          <w:sz w:val="28"/>
          <w:szCs w:val="28"/>
          <w:lang w:eastAsia="ru-RU"/>
        </w:rPr>
        <w:t xml:space="preserve">, </w:t>
      </w:r>
      <w:del w:id="78" w:author="Автор">
        <w:r w:rsidR="00575515" w:rsidDel="004C6527">
          <w:rPr>
            <w:sz w:val="28"/>
            <w:szCs w:val="28"/>
            <w:lang w:eastAsia="ru-RU"/>
          </w:rPr>
          <w:delText>0</w:delText>
        </w:r>
        <w:r w:rsidR="00035713" w:rsidDel="004C6527">
          <w:rPr>
            <w:sz w:val="28"/>
            <w:szCs w:val="28"/>
            <w:lang w:eastAsia="ru-RU"/>
          </w:rPr>
          <w:delText>6</w:delText>
        </w:r>
        <w:r w:rsidR="00680450" w:rsidDel="004C6527">
          <w:rPr>
            <w:sz w:val="28"/>
            <w:szCs w:val="28"/>
            <w:lang w:eastAsia="ru-RU"/>
          </w:rPr>
          <w:delText>2</w:delText>
        </w:r>
        <w:r w:rsidRPr="00CE6E55" w:rsidDel="004C6527">
          <w:rPr>
            <w:sz w:val="28"/>
            <w:szCs w:val="28"/>
            <w:lang w:eastAsia="ru-RU"/>
          </w:rPr>
          <w:delText xml:space="preserve"> </w:delText>
        </w:r>
      </w:del>
      <w:ins w:id="79" w:author="Автор">
        <w:r w:rsidR="004C6527">
          <w:rPr>
            <w:sz w:val="28"/>
            <w:szCs w:val="28"/>
            <w:lang w:eastAsia="ru-RU"/>
          </w:rPr>
          <w:t>057</w:t>
        </w:r>
        <w:r w:rsidR="004C6527" w:rsidRPr="00CE6E55">
          <w:rPr>
            <w:sz w:val="28"/>
            <w:szCs w:val="28"/>
            <w:lang w:eastAsia="ru-RU"/>
          </w:rPr>
          <w:t xml:space="preserve"> </w:t>
        </w:r>
      </w:ins>
      <w:r w:rsidRPr="00CE6E55">
        <w:rPr>
          <w:sz w:val="28"/>
          <w:szCs w:val="28"/>
          <w:lang w:eastAsia="ru-RU"/>
        </w:rPr>
        <w:t xml:space="preserve">(правило применяется для </w:t>
      </w:r>
      <w:ins w:id="80" w:author="Автор">
        <w:r w:rsidR="00703B88">
          <w:rPr>
            <w:sz w:val="28"/>
            <w:szCs w:val="28"/>
            <w:lang w:eastAsia="ru-RU"/>
          </w:rPr>
          <w:t>граф</w:t>
        </w:r>
        <w:r w:rsidR="00703B88" w:rsidRPr="00CE6E55">
          <w:rPr>
            <w:sz w:val="28"/>
            <w:szCs w:val="28"/>
            <w:lang w:eastAsia="ru-RU"/>
          </w:rPr>
          <w:t xml:space="preserve"> </w:t>
        </w:r>
        <w:r w:rsidR="00703B88">
          <w:rPr>
            <w:sz w:val="28"/>
            <w:szCs w:val="28"/>
            <w:lang w:eastAsia="ru-RU"/>
          </w:rPr>
          <w:t>1-4 Р</w:t>
        </w:r>
        <w:r w:rsidR="00703B88" w:rsidRPr="00CE6E55">
          <w:rPr>
            <w:sz w:val="28"/>
            <w:szCs w:val="28"/>
            <w:lang w:eastAsia="ru-RU"/>
          </w:rPr>
          <w:t>аздела 1</w:t>
        </w:r>
      </w:ins>
      <w:del w:id="81" w:author="Автор">
        <w:r w:rsidDel="00703B88">
          <w:rPr>
            <w:sz w:val="28"/>
            <w:szCs w:val="28"/>
            <w:lang w:eastAsia="ru-RU"/>
          </w:rPr>
          <w:delText>всех граф</w:delText>
        </w:r>
        <w:r w:rsidRPr="00CE6E55" w:rsidDel="00703B88">
          <w:rPr>
            <w:sz w:val="28"/>
            <w:szCs w:val="28"/>
            <w:lang w:eastAsia="ru-RU"/>
          </w:rPr>
          <w:delText xml:space="preserve"> раздела 1</w:delText>
        </w:r>
      </w:del>
      <w:r w:rsidRPr="00CE6E55">
        <w:rPr>
          <w:sz w:val="28"/>
          <w:szCs w:val="28"/>
          <w:lang w:eastAsia="ru-RU"/>
        </w:rPr>
        <w:t>)</w:t>
      </w:r>
      <w:ins w:id="82" w:author="Автор">
        <w:r w:rsidR="00301A8A">
          <w:rPr>
            <w:sz w:val="28"/>
            <w:szCs w:val="28"/>
            <w:lang w:eastAsia="ru-RU"/>
          </w:rPr>
          <w:t>;</w:t>
        </w:r>
      </w:ins>
      <w:del w:id="83" w:author="Автор">
        <w:r w:rsidRPr="00CE6E55" w:rsidDel="00301A8A">
          <w:rPr>
            <w:sz w:val="28"/>
            <w:szCs w:val="28"/>
            <w:lang w:eastAsia="ru-RU"/>
          </w:rPr>
          <w:delText>.</w:delText>
        </w:r>
      </w:del>
    </w:p>
    <w:p w14:paraId="1CE453CB" w14:textId="3AC570B2" w:rsidR="00E7604D" w:rsidRDefault="00E7604D" w:rsidP="00FC7D30">
      <w:pPr>
        <w:numPr>
          <w:ilvl w:val="0"/>
          <w:numId w:val="15"/>
        </w:numPr>
        <w:spacing w:line="360" w:lineRule="auto"/>
        <w:ind w:left="1418"/>
        <w:contextualSpacing/>
        <w:jc w:val="both"/>
        <w:rPr>
          <w:sz w:val="28"/>
          <w:szCs w:val="28"/>
          <w:lang w:eastAsia="ru-RU"/>
        </w:rPr>
      </w:pPr>
      <w:r w:rsidRPr="00CE6E55">
        <w:rPr>
          <w:sz w:val="28"/>
          <w:szCs w:val="28"/>
          <w:lang w:eastAsia="ru-RU"/>
        </w:rPr>
        <w:t xml:space="preserve">Значение в </w:t>
      </w:r>
      <w:r w:rsidR="00896011">
        <w:rPr>
          <w:sz w:val="28"/>
          <w:szCs w:val="28"/>
          <w:lang w:eastAsia="ru-RU"/>
        </w:rPr>
        <w:t xml:space="preserve">строке </w:t>
      </w:r>
      <w:del w:id="84" w:author="Автор">
        <w:r w:rsidR="00896011" w:rsidDel="00F7338C">
          <w:rPr>
            <w:sz w:val="28"/>
            <w:szCs w:val="28"/>
            <w:lang w:eastAsia="ru-RU"/>
          </w:rPr>
          <w:delText>0</w:delText>
        </w:r>
        <w:r w:rsidR="00680450" w:rsidDel="00F7338C">
          <w:rPr>
            <w:sz w:val="28"/>
            <w:szCs w:val="28"/>
            <w:lang w:eastAsia="ru-RU"/>
          </w:rPr>
          <w:delText>6</w:delText>
        </w:r>
        <w:r w:rsidR="00896011" w:rsidDel="00F7338C">
          <w:rPr>
            <w:sz w:val="28"/>
            <w:szCs w:val="28"/>
            <w:lang w:eastAsia="ru-RU"/>
          </w:rPr>
          <w:delText>3</w:delText>
        </w:r>
        <w:r w:rsidRPr="00CE6E55" w:rsidDel="00F7338C">
          <w:rPr>
            <w:sz w:val="28"/>
            <w:szCs w:val="28"/>
            <w:lang w:eastAsia="ru-RU"/>
          </w:rPr>
          <w:delText xml:space="preserve"> </w:delText>
        </w:r>
      </w:del>
      <w:ins w:id="85" w:author="Автор">
        <w:r w:rsidR="00F7338C">
          <w:rPr>
            <w:sz w:val="28"/>
            <w:szCs w:val="28"/>
            <w:lang w:eastAsia="ru-RU"/>
          </w:rPr>
          <w:t>058</w:t>
        </w:r>
        <w:r w:rsidR="00F7338C" w:rsidRPr="00CE6E55">
          <w:rPr>
            <w:sz w:val="28"/>
            <w:szCs w:val="28"/>
            <w:lang w:eastAsia="ru-RU"/>
          </w:rPr>
          <w:t xml:space="preserve"> </w:t>
        </w:r>
      </w:ins>
      <w:r w:rsidR="00906C39">
        <w:rPr>
          <w:sz w:val="28"/>
          <w:szCs w:val="28"/>
          <w:lang w:eastAsia="ru-RU"/>
        </w:rPr>
        <w:t xml:space="preserve">должно быть равно </w:t>
      </w:r>
      <w:ins w:id="86" w:author="Автор">
        <w:r w:rsidR="00F7338C">
          <w:rPr>
            <w:sz w:val="28"/>
            <w:szCs w:val="28"/>
            <w:lang w:eastAsia="ru-RU"/>
          </w:rPr>
          <w:t xml:space="preserve">сумме </w:t>
        </w:r>
      </w:ins>
      <w:r w:rsidR="009228A6">
        <w:rPr>
          <w:sz w:val="28"/>
          <w:szCs w:val="28"/>
          <w:lang w:eastAsia="ru-RU"/>
        </w:rPr>
        <w:t>значени</w:t>
      </w:r>
      <w:ins w:id="87" w:author="Автор">
        <w:r w:rsidR="00F7338C">
          <w:rPr>
            <w:sz w:val="28"/>
            <w:szCs w:val="28"/>
            <w:lang w:eastAsia="ru-RU"/>
          </w:rPr>
          <w:t xml:space="preserve">й строк </w:t>
        </w:r>
      </w:ins>
      <w:del w:id="88" w:author="Автор">
        <w:r w:rsidR="009228A6" w:rsidDel="00F7338C">
          <w:rPr>
            <w:sz w:val="28"/>
            <w:szCs w:val="28"/>
            <w:lang w:eastAsia="ru-RU"/>
          </w:rPr>
          <w:delText>ю выражения</w:delText>
        </w:r>
        <w:r w:rsidDel="00F7338C">
          <w:rPr>
            <w:sz w:val="28"/>
            <w:szCs w:val="28"/>
            <w:lang w:eastAsia="ru-RU"/>
          </w:rPr>
          <w:delText xml:space="preserve"> </w:delText>
        </w:r>
      </w:del>
      <w:r w:rsidR="00BD382C">
        <w:rPr>
          <w:sz w:val="28"/>
          <w:szCs w:val="28"/>
          <w:lang w:eastAsia="ru-RU"/>
        </w:rPr>
        <w:t>021</w:t>
      </w:r>
      <w:ins w:id="89" w:author="Автор">
        <w:r w:rsidR="00F7338C">
          <w:rPr>
            <w:sz w:val="28"/>
            <w:szCs w:val="28"/>
            <w:lang w:eastAsia="ru-RU"/>
          </w:rPr>
          <w:t xml:space="preserve">, </w:t>
        </w:r>
      </w:ins>
      <w:del w:id="90" w:author="Автор">
        <w:r w:rsidR="00BD382C" w:rsidDel="00F7338C">
          <w:rPr>
            <w:sz w:val="28"/>
            <w:szCs w:val="28"/>
            <w:lang w:eastAsia="ru-RU"/>
          </w:rPr>
          <w:delText>+</w:delText>
        </w:r>
      </w:del>
      <w:r w:rsidR="00896011">
        <w:rPr>
          <w:sz w:val="28"/>
          <w:szCs w:val="28"/>
          <w:lang w:eastAsia="ru-RU"/>
        </w:rPr>
        <w:t>0</w:t>
      </w:r>
      <w:r w:rsidR="00BD382C">
        <w:rPr>
          <w:sz w:val="28"/>
          <w:szCs w:val="28"/>
          <w:lang w:eastAsia="ru-RU"/>
        </w:rPr>
        <w:t>2</w:t>
      </w:r>
      <w:r w:rsidR="00896011">
        <w:rPr>
          <w:sz w:val="28"/>
          <w:szCs w:val="28"/>
          <w:lang w:eastAsia="ru-RU"/>
        </w:rPr>
        <w:t>3</w:t>
      </w:r>
      <w:ins w:id="91" w:author="Автор">
        <w:r w:rsidR="00F7338C">
          <w:rPr>
            <w:sz w:val="28"/>
            <w:szCs w:val="28"/>
            <w:lang w:eastAsia="ru-RU"/>
          </w:rPr>
          <w:t xml:space="preserve">, </w:t>
        </w:r>
      </w:ins>
      <w:del w:id="92" w:author="Автор">
        <w:r w:rsidR="00BD382C" w:rsidDel="00F7338C">
          <w:rPr>
            <w:sz w:val="28"/>
            <w:szCs w:val="28"/>
            <w:lang w:eastAsia="ru-RU"/>
          </w:rPr>
          <w:delText>+</w:delText>
        </w:r>
      </w:del>
      <w:r w:rsidR="00BD382C">
        <w:rPr>
          <w:sz w:val="28"/>
          <w:szCs w:val="28"/>
          <w:lang w:eastAsia="ru-RU"/>
        </w:rPr>
        <w:t>030</w:t>
      </w:r>
      <w:ins w:id="93" w:author="Автор">
        <w:r w:rsidR="00F7338C">
          <w:rPr>
            <w:sz w:val="28"/>
            <w:szCs w:val="28"/>
            <w:lang w:eastAsia="ru-RU"/>
          </w:rPr>
          <w:t xml:space="preserve">, </w:t>
        </w:r>
      </w:ins>
      <w:del w:id="94" w:author="Автор">
        <w:r w:rsidR="00BD382C" w:rsidDel="00F7338C">
          <w:rPr>
            <w:sz w:val="28"/>
            <w:szCs w:val="28"/>
            <w:lang w:eastAsia="ru-RU"/>
          </w:rPr>
          <w:delText>-</w:delText>
        </w:r>
      </w:del>
      <w:r w:rsidR="00BD382C">
        <w:rPr>
          <w:sz w:val="28"/>
          <w:szCs w:val="28"/>
          <w:lang w:eastAsia="ru-RU"/>
        </w:rPr>
        <w:t>037</w:t>
      </w:r>
      <w:ins w:id="95" w:author="Автор">
        <w:r w:rsidR="00F7338C">
          <w:rPr>
            <w:sz w:val="28"/>
            <w:szCs w:val="28"/>
            <w:lang w:eastAsia="ru-RU"/>
          </w:rPr>
          <w:t xml:space="preserve">, </w:t>
        </w:r>
      </w:ins>
      <w:del w:id="96" w:author="Автор">
        <w:r w:rsidR="00BD382C" w:rsidDel="00F7338C">
          <w:rPr>
            <w:sz w:val="28"/>
            <w:szCs w:val="28"/>
            <w:lang w:eastAsia="ru-RU"/>
          </w:rPr>
          <w:delText>-</w:delText>
        </w:r>
      </w:del>
      <w:r w:rsidR="00BD382C">
        <w:rPr>
          <w:sz w:val="28"/>
          <w:szCs w:val="28"/>
          <w:lang w:eastAsia="ru-RU"/>
        </w:rPr>
        <w:t>0</w:t>
      </w:r>
      <w:ins w:id="97" w:author="Автор">
        <w:r w:rsidR="00F7338C">
          <w:rPr>
            <w:sz w:val="28"/>
            <w:szCs w:val="28"/>
            <w:lang w:eastAsia="ru-RU"/>
          </w:rPr>
          <w:t>48</w:t>
        </w:r>
      </w:ins>
      <w:del w:id="98" w:author="Автор">
        <w:r w:rsidR="00BD382C" w:rsidDel="00F7338C">
          <w:rPr>
            <w:sz w:val="28"/>
            <w:szCs w:val="28"/>
            <w:lang w:eastAsia="ru-RU"/>
          </w:rPr>
          <w:delText>53</w:delText>
        </w:r>
      </w:del>
      <w:r w:rsidRPr="00CE6E55">
        <w:rPr>
          <w:sz w:val="28"/>
          <w:szCs w:val="28"/>
          <w:lang w:eastAsia="ru-RU"/>
        </w:rPr>
        <w:t xml:space="preserve"> (правило применяется для </w:t>
      </w:r>
      <w:ins w:id="99" w:author="Автор">
        <w:r w:rsidR="00703B88">
          <w:rPr>
            <w:sz w:val="28"/>
            <w:szCs w:val="28"/>
            <w:lang w:eastAsia="ru-RU"/>
          </w:rPr>
          <w:t>граф</w:t>
        </w:r>
        <w:r w:rsidR="00703B88" w:rsidRPr="00CE6E55">
          <w:rPr>
            <w:sz w:val="28"/>
            <w:szCs w:val="28"/>
            <w:lang w:eastAsia="ru-RU"/>
          </w:rPr>
          <w:t xml:space="preserve"> </w:t>
        </w:r>
        <w:r w:rsidR="00703B88">
          <w:rPr>
            <w:sz w:val="28"/>
            <w:szCs w:val="28"/>
            <w:lang w:eastAsia="ru-RU"/>
          </w:rPr>
          <w:t>1-4 Р</w:t>
        </w:r>
        <w:r w:rsidR="00703B88" w:rsidRPr="00CE6E55">
          <w:rPr>
            <w:sz w:val="28"/>
            <w:szCs w:val="28"/>
            <w:lang w:eastAsia="ru-RU"/>
          </w:rPr>
          <w:t>аздела 1</w:t>
        </w:r>
      </w:ins>
      <w:del w:id="100" w:author="Автор">
        <w:r w:rsidDel="00703B88">
          <w:rPr>
            <w:sz w:val="28"/>
            <w:szCs w:val="28"/>
            <w:lang w:eastAsia="ru-RU"/>
          </w:rPr>
          <w:delText>всех граф</w:delText>
        </w:r>
        <w:r w:rsidRPr="00CE6E55" w:rsidDel="00703B88">
          <w:rPr>
            <w:sz w:val="28"/>
            <w:szCs w:val="28"/>
            <w:lang w:eastAsia="ru-RU"/>
          </w:rPr>
          <w:delText xml:space="preserve"> раздела 1</w:delText>
        </w:r>
      </w:del>
      <w:r w:rsidRPr="00CE6E55">
        <w:rPr>
          <w:sz w:val="28"/>
          <w:szCs w:val="28"/>
          <w:lang w:eastAsia="ru-RU"/>
        </w:rPr>
        <w:t>).</w:t>
      </w:r>
    </w:p>
    <w:sectPr w:rsidR="00E7604D" w:rsidSect="007413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851" w:bottom="851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4CAFC" w14:textId="77777777" w:rsidR="00E84F93" w:rsidRDefault="00E84F93">
      <w:r>
        <w:separator/>
      </w:r>
    </w:p>
  </w:endnote>
  <w:endnote w:type="continuationSeparator" w:id="0">
    <w:p w14:paraId="3065BAAD" w14:textId="77777777" w:rsidR="00E84F93" w:rsidRDefault="00E84F93">
      <w:r>
        <w:continuationSeparator/>
      </w:r>
    </w:p>
  </w:endnote>
  <w:endnote w:type="continuationNotice" w:id="1">
    <w:p w14:paraId="18F4D392" w14:textId="77777777" w:rsidR="00E84F93" w:rsidRDefault="00E84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75F80" w14:textId="77777777" w:rsidR="00BC78D4" w:rsidRDefault="00BC78D4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6CD9" w14:textId="77777777" w:rsidR="00BC78D4" w:rsidRDefault="00BC78D4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08801" w14:textId="77777777" w:rsidR="00BC78D4" w:rsidRDefault="00BC78D4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0A560" w14:textId="77777777" w:rsidR="00E84F93" w:rsidRDefault="00E84F93">
      <w:r>
        <w:separator/>
      </w:r>
    </w:p>
  </w:footnote>
  <w:footnote w:type="continuationSeparator" w:id="0">
    <w:p w14:paraId="0961E1D1" w14:textId="77777777" w:rsidR="00E84F93" w:rsidRDefault="00E84F93">
      <w:r>
        <w:continuationSeparator/>
      </w:r>
    </w:p>
  </w:footnote>
  <w:footnote w:type="continuationNotice" w:id="1">
    <w:p w14:paraId="0452C9A3" w14:textId="77777777" w:rsidR="00E84F93" w:rsidRDefault="00E84F9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5BE92" w14:textId="77777777" w:rsidR="00BC78D4" w:rsidRPr="0096504C" w:rsidRDefault="00BC78D4" w:rsidP="0096504C">
    <w:pPr>
      <w:pStyle w:val="af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AA4A0" w14:textId="77777777" w:rsidR="00BC78D4" w:rsidRDefault="00BC78D4" w:rsidP="00F511D2">
    <w:pPr>
      <w:pStyle w:val="afc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56D05" w14:textId="77777777" w:rsidR="00BC78D4" w:rsidRDefault="00BC78D4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805B49"/>
    <w:multiLevelType w:val="hybridMultilevel"/>
    <w:tmpl w:val="7EE6D884"/>
    <w:lvl w:ilvl="0" w:tplc="8FDA0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286C27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21F30"/>
    <w:multiLevelType w:val="hybridMultilevel"/>
    <w:tmpl w:val="38986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E41553"/>
    <w:multiLevelType w:val="hybridMultilevel"/>
    <w:tmpl w:val="ABCC30B8"/>
    <w:lvl w:ilvl="0" w:tplc="8FDA07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0F53"/>
    <w:multiLevelType w:val="hybridMultilevel"/>
    <w:tmpl w:val="4C745964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9294D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C2EEF"/>
    <w:multiLevelType w:val="hybridMultilevel"/>
    <w:tmpl w:val="893C4028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1B134B5"/>
    <w:multiLevelType w:val="hybridMultilevel"/>
    <w:tmpl w:val="6DB400B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3" w15:restartNumberingAfterBreak="0">
    <w:nsid w:val="54C53F33"/>
    <w:multiLevelType w:val="hybridMultilevel"/>
    <w:tmpl w:val="E214B4EC"/>
    <w:lvl w:ilvl="0" w:tplc="FCCA9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2691612"/>
    <w:multiLevelType w:val="hybridMultilevel"/>
    <w:tmpl w:val="C726809C"/>
    <w:lvl w:ilvl="0" w:tplc="FCCA9C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21D68"/>
    <w:multiLevelType w:val="hybridMultilevel"/>
    <w:tmpl w:val="A85E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8A4096"/>
    <w:multiLevelType w:val="hybridMultilevel"/>
    <w:tmpl w:val="1300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9"/>
  </w:num>
  <w:num w:numId="5">
    <w:abstractNumId w:val="12"/>
  </w:num>
  <w:num w:numId="6">
    <w:abstractNumId w:val="15"/>
  </w:num>
  <w:num w:numId="7">
    <w:abstractNumId w:val="3"/>
  </w:num>
  <w:num w:numId="8">
    <w:abstractNumId w:val="16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  <w:num w:numId="15">
    <w:abstractNumId w:val="13"/>
  </w:num>
  <w:num w:numId="16">
    <w:abstractNumId w:val="10"/>
  </w:num>
  <w:num w:numId="17">
    <w:abstractNumId w:val="8"/>
  </w:num>
  <w:num w:numId="18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0EEE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13"/>
    <w:rsid w:val="0003578A"/>
    <w:rsid w:val="00036652"/>
    <w:rsid w:val="00037749"/>
    <w:rsid w:val="000408C4"/>
    <w:rsid w:val="00043306"/>
    <w:rsid w:val="00043551"/>
    <w:rsid w:val="00044A3B"/>
    <w:rsid w:val="00045556"/>
    <w:rsid w:val="0005317B"/>
    <w:rsid w:val="00053741"/>
    <w:rsid w:val="00054174"/>
    <w:rsid w:val="00055021"/>
    <w:rsid w:val="000553B7"/>
    <w:rsid w:val="00055EDB"/>
    <w:rsid w:val="00060E2D"/>
    <w:rsid w:val="00062F5B"/>
    <w:rsid w:val="000654AC"/>
    <w:rsid w:val="00065A07"/>
    <w:rsid w:val="0007063C"/>
    <w:rsid w:val="00071C3E"/>
    <w:rsid w:val="000732D8"/>
    <w:rsid w:val="0007409C"/>
    <w:rsid w:val="00074356"/>
    <w:rsid w:val="00076189"/>
    <w:rsid w:val="00077F80"/>
    <w:rsid w:val="00081185"/>
    <w:rsid w:val="000838BD"/>
    <w:rsid w:val="000846B5"/>
    <w:rsid w:val="0008583F"/>
    <w:rsid w:val="000864F9"/>
    <w:rsid w:val="00086E5C"/>
    <w:rsid w:val="00087F6A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0BED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312"/>
    <w:rsid w:val="000E1464"/>
    <w:rsid w:val="000E20C0"/>
    <w:rsid w:val="000F15F2"/>
    <w:rsid w:val="000F33C1"/>
    <w:rsid w:val="000F33FD"/>
    <w:rsid w:val="000F37ED"/>
    <w:rsid w:val="000F4E42"/>
    <w:rsid w:val="000F684C"/>
    <w:rsid w:val="00100928"/>
    <w:rsid w:val="00103C68"/>
    <w:rsid w:val="00105875"/>
    <w:rsid w:val="00106EDF"/>
    <w:rsid w:val="00107DB2"/>
    <w:rsid w:val="001167E3"/>
    <w:rsid w:val="0011689E"/>
    <w:rsid w:val="00116C2C"/>
    <w:rsid w:val="0011709E"/>
    <w:rsid w:val="001173F2"/>
    <w:rsid w:val="0011752B"/>
    <w:rsid w:val="001213D0"/>
    <w:rsid w:val="001226C8"/>
    <w:rsid w:val="001230ED"/>
    <w:rsid w:val="001250EA"/>
    <w:rsid w:val="00125CA1"/>
    <w:rsid w:val="00126000"/>
    <w:rsid w:val="00127CE3"/>
    <w:rsid w:val="001311F5"/>
    <w:rsid w:val="001346AC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6EA"/>
    <w:rsid w:val="00172866"/>
    <w:rsid w:val="00172D9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1B0E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53"/>
    <w:rsid w:val="001A77B9"/>
    <w:rsid w:val="001A7AA4"/>
    <w:rsid w:val="001A7E14"/>
    <w:rsid w:val="001B0C10"/>
    <w:rsid w:val="001B14DE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4CD5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3D8F"/>
    <w:rsid w:val="002152AA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CF7"/>
    <w:rsid w:val="00234E53"/>
    <w:rsid w:val="00235C63"/>
    <w:rsid w:val="00236BC5"/>
    <w:rsid w:val="0024089F"/>
    <w:rsid w:val="00241CAB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C67"/>
    <w:rsid w:val="00275DA1"/>
    <w:rsid w:val="00275F47"/>
    <w:rsid w:val="002761D6"/>
    <w:rsid w:val="00280A2C"/>
    <w:rsid w:val="00285687"/>
    <w:rsid w:val="002858DF"/>
    <w:rsid w:val="00285977"/>
    <w:rsid w:val="00291726"/>
    <w:rsid w:val="0029174C"/>
    <w:rsid w:val="00293065"/>
    <w:rsid w:val="00294884"/>
    <w:rsid w:val="0029489C"/>
    <w:rsid w:val="00295976"/>
    <w:rsid w:val="002969F5"/>
    <w:rsid w:val="002A1854"/>
    <w:rsid w:val="002B0EA1"/>
    <w:rsid w:val="002B1786"/>
    <w:rsid w:val="002B3350"/>
    <w:rsid w:val="002B4BC8"/>
    <w:rsid w:val="002B5CA7"/>
    <w:rsid w:val="002B6C26"/>
    <w:rsid w:val="002B7DBB"/>
    <w:rsid w:val="002C08B4"/>
    <w:rsid w:val="002C28DB"/>
    <w:rsid w:val="002C3575"/>
    <w:rsid w:val="002C46A1"/>
    <w:rsid w:val="002C49AB"/>
    <w:rsid w:val="002C5E72"/>
    <w:rsid w:val="002C78FF"/>
    <w:rsid w:val="002C7FDE"/>
    <w:rsid w:val="002D15ED"/>
    <w:rsid w:val="002D1909"/>
    <w:rsid w:val="002D3C41"/>
    <w:rsid w:val="002D46DB"/>
    <w:rsid w:val="002E0C06"/>
    <w:rsid w:val="002E121D"/>
    <w:rsid w:val="002E448E"/>
    <w:rsid w:val="002E49F9"/>
    <w:rsid w:val="002E7913"/>
    <w:rsid w:val="002F0E8F"/>
    <w:rsid w:val="002F2313"/>
    <w:rsid w:val="002F2AD5"/>
    <w:rsid w:val="002F3F88"/>
    <w:rsid w:val="002F49F4"/>
    <w:rsid w:val="002F58E7"/>
    <w:rsid w:val="002F6051"/>
    <w:rsid w:val="002F61E0"/>
    <w:rsid w:val="002F63D7"/>
    <w:rsid w:val="002F7370"/>
    <w:rsid w:val="0030001F"/>
    <w:rsid w:val="003001E1"/>
    <w:rsid w:val="00301A8A"/>
    <w:rsid w:val="003022A2"/>
    <w:rsid w:val="003028F2"/>
    <w:rsid w:val="00310646"/>
    <w:rsid w:val="00310D2E"/>
    <w:rsid w:val="00311DF6"/>
    <w:rsid w:val="00314CFB"/>
    <w:rsid w:val="00317672"/>
    <w:rsid w:val="00320363"/>
    <w:rsid w:val="003257AB"/>
    <w:rsid w:val="00325A72"/>
    <w:rsid w:val="00327261"/>
    <w:rsid w:val="00330DF9"/>
    <w:rsid w:val="00331768"/>
    <w:rsid w:val="00331DEF"/>
    <w:rsid w:val="00333B91"/>
    <w:rsid w:val="00340325"/>
    <w:rsid w:val="00343EE2"/>
    <w:rsid w:val="00345697"/>
    <w:rsid w:val="00346428"/>
    <w:rsid w:val="00346E21"/>
    <w:rsid w:val="00351A7D"/>
    <w:rsid w:val="00351F98"/>
    <w:rsid w:val="0036083F"/>
    <w:rsid w:val="003628B7"/>
    <w:rsid w:val="003629AB"/>
    <w:rsid w:val="0036497F"/>
    <w:rsid w:val="00364C97"/>
    <w:rsid w:val="00367056"/>
    <w:rsid w:val="00367C0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70B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69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899"/>
    <w:rsid w:val="003F5952"/>
    <w:rsid w:val="00400A35"/>
    <w:rsid w:val="004025B1"/>
    <w:rsid w:val="00403A65"/>
    <w:rsid w:val="00404CEE"/>
    <w:rsid w:val="0040605A"/>
    <w:rsid w:val="00411637"/>
    <w:rsid w:val="0041423A"/>
    <w:rsid w:val="00417E55"/>
    <w:rsid w:val="00420758"/>
    <w:rsid w:val="0042205B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5CB0"/>
    <w:rsid w:val="0046682D"/>
    <w:rsid w:val="0047174C"/>
    <w:rsid w:val="00472591"/>
    <w:rsid w:val="004725CF"/>
    <w:rsid w:val="004738EC"/>
    <w:rsid w:val="00474BCD"/>
    <w:rsid w:val="004760E6"/>
    <w:rsid w:val="0048118A"/>
    <w:rsid w:val="00483D58"/>
    <w:rsid w:val="0048491D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A7C3A"/>
    <w:rsid w:val="004B1315"/>
    <w:rsid w:val="004B2490"/>
    <w:rsid w:val="004B3D32"/>
    <w:rsid w:val="004B53AA"/>
    <w:rsid w:val="004C07C3"/>
    <w:rsid w:val="004C4B3E"/>
    <w:rsid w:val="004C6527"/>
    <w:rsid w:val="004C777F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15C9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4777"/>
    <w:rsid w:val="005251D0"/>
    <w:rsid w:val="005274B6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546F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515"/>
    <w:rsid w:val="00576E3E"/>
    <w:rsid w:val="00581B96"/>
    <w:rsid w:val="00586017"/>
    <w:rsid w:val="005872DB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8BD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175B"/>
    <w:rsid w:val="00604335"/>
    <w:rsid w:val="006049FF"/>
    <w:rsid w:val="0060508A"/>
    <w:rsid w:val="00605148"/>
    <w:rsid w:val="00605274"/>
    <w:rsid w:val="006053DD"/>
    <w:rsid w:val="00605440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C48"/>
    <w:rsid w:val="00651AF7"/>
    <w:rsid w:val="0065750E"/>
    <w:rsid w:val="00660151"/>
    <w:rsid w:val="00662C54"/>
    <w:rsid w:val="00663B3E"/>
    <w:rsid w:val="0066480B"/>
    <w:rsid w:val="00665327"/>
    <w:rsid w:val="00665947"/>
    <w:rsid w:val="00671AAD"/>
    <w:rsid w:val="00675815"/>
    <w:rsid w:val="00676410"/>
    <w:rsid w:val="00676751"/>
    <w:rsid w:val="00680450"/>
    <w:rsid w:val="00681A54"/>
    <w:rsid w:val="00682D63"/>
    <w:rsid w:val="00683958"/>
    <w:rsid w:val="00684769"/>
    <w:rsid w:val="00693634"/>
    <w:rsid w:val="006941C9"/>
    <w:rsid w:val="00695931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02E"/>
    <w:rsid w:val="006B346A"/>
    <w:rsid w:val="006B3AF6"/>
    <w:rsid w:val="006B3D88"/>
    <w:rsid w:val="006B6584"/>
    <w:rsid w:val="006B6AD7"/>
    <w:rsid w:val="006C1E65"/>
    <w:rsid w:val="006C31A4"/>
    <w:rsid w:val="006C39BF"/>
    <w:rsid w:val="006C4495"/>
    <w:rsid w:val="006C50B5"/>
    <w:rsid w:val="006C5287"/>
    <w:rsid w:val="006D1B58"/>
    <w:rsid w:val="006D4E95"/>
    <w:rsid w:val="006D507B"/>
    <w:rsid w:val="006D64D5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3B88"/>
    <w:rsid w:val="00704766"/>
    <w:rsid w:val="00704B9D"/>
    <w:rsid w:val="0070571A"/>
    <w:rsid w:val="00707C25"/>
    <w:rsid w:val="00710185"/>
    <w:rsid w:val="00711EBD"/>
    <w:rsid w:val="0071600E"/>
    <w:rsid w:val="007166E4"/>
    <w:rsid w:val="0071727A"/>
    <w:rsid w:val="00717EC9"/>
    <w:rsid w:val="00722DC8"/>
    <w:rsid w:val="00730D03"/>
    <w:rsid w:val="00731E74"/>
    <w:rsid w:val="00732DE7"/>
    <w:rsid w:val="00734766"/>
    <w:rsid w:val="00736115"/>
    <w:rsid w:val="0073691B"/>
    <w:rsid w:val="00737CCA"/>
    <w:rsid w:val="00740FBA"/>
    <w:rsid w:val="00741328"/>
    <w:rsid w:val="00742998"/>
    <w:rsid w:val="00744119"/>
    <w:rsid w:val="00746EEB"/>
    <w:rsid w:val="00751571"/>
    <w:rsid w:val="00751911"/>
    <w:rsid w:val="0075384D"/>
    <w:rsid w:val="00755630"/>
    <w:rsid w:val="007629F9"/>
    <w:rsid w:val="007630D1"/>
    <w:rsid w:val="00763C4D"/>
    <w:rsid w:val="00766365"/>
    <w:rsid w:val="00770EF1"/>
    <w:rsid w:val="00771207"/>
    <w:rsid w:val="00772420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97742"/>
    <w:rsid w:val="007A00EF"/>
    <w:rsid w:val="007A624A"/>
    <w:rsid w:val="007A62AF"/>
    <w:rsid w:val="007A6DF7"/>
    <w:rsid w:val="007A76B8"/>
    <w:rsid w:val="007A7E9B"/>
    <w:rsid w:val="007B0CC7"/>
    <w:rsid w:val="007B3356"/>
    <w:rsid w:val="007B34F1"/>
    <w:rsid w:val="007B3FFD"/>
    <w:rsid w:val="007B5E63"/>
    <w:rsid w:val="007B5FBF"/>
    <w:rsid w:val="007C3781"/>
    <w:rsid w:val="007C53D7"/>
    <w:rsid w:val="007C70A3"/>
    <w:rsid w:val="007C7197"/>
    <w:rsid w:val="007C74FF"/>
    <w:rsid w:val="007C7AA1"/>
    <w:rsid w:val="007C7ED6"/>
    <w:rsid w:val="007D0876"/>
    <w:rsid w:val="007D25A1"/>
    <w:rsid w:val="007D28D2"/>
    <w:rsid w:val="007D45D5"/>
    <w:rsid w:val="007D6ABB"/>
    <w:rsid w:val="007E1B40"/>
    <w:rsid w:val="007E1E11"/>
    <w:rsid w:val="007E3AF4"/>
    <w:rsid w:val="007E623B"/>
    <w:rsid w:val="007E7C18"/>
    <w:rsid w:val="007F10E0"/>
    <w:rsid w:val="007F20F9"/>
    <w:rsid w:val="007F35C6"/>
    <w:rsid w:val="007F3814"/>
    <w:rsid w:val="007F4676"/>
    <w:rsid w:val="007F5E0F"/>
    <w:rsid w:val="007F7147"/>
    <w:rsid w:val="008028FC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0FD3"/>
    <w:rsid w:val="00872196"/>
    <w:rsid w:val="00873923"/>
    <w:rsid w:val="00880C19"/>
    <w:rsid w:val="008820B8"/>
    <w:rsid w:val="0088284D"/>
    <w:rsid w:val="00887FA3"/>
    <w:rsid w:val="008912E7"/>
    <w:rsid w:val="0089273F"/>
    <w:rsid w:val="008951D4"/>
    <w:rsid w:val="00895C58"/>
    <w:rsid w:val="00896011"/>
    <w:rsid w:val="00896B73"/>
    <w:rsid w:val="008A4B7C"/>
    <w:rsid w:val="008A5351"/>
    <w:rsid w:val="008B2CF7"/>
    <w:rsid w:val="008B4311"/>
    <w:rsid w:val="008B4A51"/>
    <w:rsid w:val="008B556F"/>
    <w:rsid w:val="008B64FE"/>
    <w:rsid w:val="008C00FE"/>
    <w:rsid w:val="008C035C"/>
    <w:rsid w:val="008C0BBF"/>
    <w:rsid w:val="008C15CC"/>
    <w:rsid w:val="008C19F9"/>
    <w:rsid w:val="008C27D4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6C39"/>
    <w:rsid w:val="00907772"/>
    <w:rsid w:val="00907A65"/>
    <w:rsid w:val="00907F3F"/>
    <w:rsid w:val="0091114B"/>
    <w:rsid w:val="00915F03"/>
    <w:rsid w:val="00916105"/>
    <w:rsid w:val="0091626D"/>
    <w:rsid w:val="00920E77"/>
    <w:rsid w:val="00922089"/>
    <w:rsid w:val="0092243C"/>
    <w:rsid w:val="009228A6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5C41"/>
    <w:rsid w:val="00947E34"/>
    <w:rsid w:val="009501CF"/>
    <w:rsid w:val="009526A5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504C"/>
    <w:rsid w:val="00966CE2"/>
    <w:rsid w:val="0096772D"/>
    <w:rsid w:val="00970402"/>
    <w:rsid w:val="00974E0A"/>
    <w:rsid w:val="0098010A"/>
    <w:rsid w:val="00982361"/>
    <w:rsid w:val="00987B57"/>
    <w:rsid w:val="00987FD1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6709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E7017"/>
    <w:rsid w:val="009E72EE"/>
    <w:rsid w:val="009F1759"/>
    <w:rsid w:val="009F2E20"/>
    <w:rsid w:val="009F7529"/>
    <w:rsid w:val="00A0143A"/>
    <w:rsid w:val="00A020F2"/>
    <w:rsid w:val="00A02F53"/>
    <w:rsid w:val="00A04214"/>
    <w:rsid w:val="00A072A2"/>
    <w:rsid w:val="00A07EEA"/>
    <w:rsid w:val="00A10EF8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57DD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35C4"/>
    <w:rsid w:val="00A85F93"/>
    <w:rsid w:val="00A903E2"/>
    <w:rsid w:val="00A90454"/>
    <w:rsid w:val="00A905B7"/>
    <w:rsid w:val="00A91775"/>
    <w:rsid w:val="00A9513C"/>
    <w:rsid w:val="00AA0000"/>
    <w:rsid w:val="00AA1489"/>
    <w:rsid w:val="00AA21FB"/>
    <w:rsid w:val="00AA5F4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5E0"/>
    <w:rsid w:val="00AD174A"/>
    <w:rsid w:val="00AD2E48"/>
    <w:rsid w:val="00AD36AF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59F6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7CB"/>
    <w:rsid w:val="00B458FE"/>
    <w:rsid w:val="00B4767B"/>
    <w:rsid w:val="00B47744"/>
    <w:rsid w:val="00B5096C"/>
    <w:rsid w:val="00B51A8D"/>
    <w:rsid w:val="00B5487C"/>
    <w:rsid w:val="00B54A91"/>
    <w:rsid w:val="00B54C9B"/>
    <w:rsid w:val="00B56032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5A31"/>
    <w:rsid w:val="00B80F87"/>
    <w:rsid w:val="00B839CB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A574A"/>
    <w:rsid w:val="00BA771B"/>
    <w:rsid w:val="00BB7A7A"/>
    <w:rsid w:val="00BC0C05"/>
    <w:rsid w:val="00BC1BC8"/>
    <w:rsid w:val="00BC2F7B"/>
    <w:rsid w:val="00BC374C"/>
    <w:rsid w:val="00BC4691"/>
    <w:rsid w:val="00BC532A"/>
    <w:rsid w:val="00BC5D00"/>
    <w:rsid w:val="00BC7285"/>
    <w:rsid w:val="00BC78D4"/>
    <w:rsid w:val="00BD0BB6"/>
    <w:rsid w:val="00BD1530"/>
    <w:rsid w:val="00BD382C"/>
    <w:rsid w:val="00BD500E"/>
    <w:rsid w:val="00BD6683"/>
    <w:rsid w:val="00BD798C"/>
    <w:rsid w:val="00BD7D85"/>
    <w:rsid w:val="00BE265D"/>
    <w:rsid w:val="00BE51F2"/>
    <w:rsid w:val="00BE73C5"/>
    <w:rsid w:val="00BE779A"/>
    <w:rsid w:val="00BF0132"/>
    <w:rsid w:val="00BF1CC6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6973"/>
    <w:rsid w:val="00C20369"/>
    <w:rsid w:val="00C2093D"/>
    <w:rsid w:val="00C20A07"/>
    <w:rsid w:val="00C23E17"/>
    <w:rsid w:val="00C257BA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C98"/>
    <w:rsid w:val="00C44D37"/>
    <w:rsid w:val="00C463D9"/>
    <w:rsid w:val="00C46527"/>
    <w:rsid w:val="00C46C17"/>
    <w:rsid w:val="00C50054"/>
    <w:rsid w:val="00C50203"/>
    <w:rsid w:val="00C50F75"/>
    <w:rsid w:val="00C52C3C"/>
    <w:rsid w:val="00C52E75"/>
    <w:rsid w:val="00C55020"/>
    <w:rsid w:val="00C5798D"/>
    <w:rsid w:val="00C60547"/>
    <w:rsid w:val="00C61C2A"/>
    <w:rsid w:val="00C62B3A"/>
    <w:rsid w:val="00C62D4A"/>
    <w:rsid w:val="00C64024"/>
    <w:rsid w:val="00C67C19"/>
    <w:rsid w:val="00C71450"/>
    <w:rsid w:val="00C719AD"/>
    <w:rsid w:val="00C72344"/>
    <w:rsid w:val="00C7428F"/>
    <w:rsid w:val="00C7547C"/>
    <w:rsid w:val="00C759B6"/>
    <w:rsid w:val="00C75BF1"/>
    <w:rsid w:val="00C832B2"/>
    <w:rsid w:val="00C836CE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B7DCD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E7F1B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2BC5"/>
    <w:rsid w:val="00D1306B"/>
    <w:rsid w:val="00D1657B"/>
    <w:rsid w:val="00D16BC9"/>
    <w:rsid w:val="00D2033C"/>
    <w:rsid w:val="00D20AD4"/>
    <w:rsid w:val="00D2153F"/>
    <w:rsid w:val="00D23317"/>
    <w:rsid w:val="00D24074"/>
    <w:rsid w:val="00D24D38"/>
    <w:rsid w:val="00D27A64"/>
    <w:rsid w:val="00D30F91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50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809"/>
    <w:rsid w:val="00D918D9"/>
    <w:rsid w:val="00D928C9"/>
    <w:rsid w:val="00D9467E"/>
    <w:rsid w:val="00D95D7C"/>
    <w:rsid w:val="00D96375"/>
    <w:rsid w:val="00D969E1"/>
    <w:rsid w:val="00D974BB"/>
    <w:rsid w:val="00DA1378"/>
    <w:rsid w:val="00DA189B"/>
    <w:rsid w:val="00DA40AF"/>
    <w:rsid w:val="00DA57C8"/>
    <w:rsid w:val="00DB00DF"/>
    <w:rsid w:val="00DB08AA"/>
    <w:rsid w:val="00DB260A"/>
    <w:rsid w:val="00DB3721"/>
    <w:rsid w:val="00DB4166"/>
    <w:rsid w:val="00DB52D7"/>
    <w:rsid w:val="00DB670C"/>
    <w:rsid w:val="00DC0A23"/>
    <w:rsid w:val="00DC38A2"/>
    <w:rsid w:val="00DC5388"/>
    <w:rsid w:val="00DC55CA"/>
    <w:rsid w:val="00DC6855"/>
    <w:rsid w:val="00DC6D50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E6FE5"/>
    <w:rsid w:val="00DF1100"/>
    <w:rsid w:val="00DF34AD"/>
    <w:rsid w:val="00DF739D"/>
    <w:rsid w:val="00E00F2B"/>
    <w:rsid w:val="00E06789"/>
    <w:rsid w:val="00E07628"/>
    <w:rsid w:val="00E106A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1CEE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0F94"/>
    <w:rsid w:val="00E52023"/>
    <w:rsid w:val="00E54D3A"/>
    <w:rsid w:val="00E550D5"/>
    <w:rsid w:val="00E5695A"/>
    <w:rsid w:val="00E57B90"/>
    <w:rsid w:val="00E623FE"/>
    <w:rsid w:val="00E65FB7"/>
    <w:rsid w:val="00E7163B"/>
    <w:rsid w:val="00E7163E"/>
    <w:rsid w:val="00E7604D"/>
    <w:rsid w:val="00E82E46"/>
    <w:rsid w:val="00E83890"/>
    <w:rsid w:val="00E84E17"/>
    <w:rsid w:val="00E84F93"/>
    <w:rsid w:val="00E87B87"/>
    <w:rsid w:val="00E94C87"/>
    <w:rsid w:val="00E94D42"/>
    <w:rsid w:val="00E95F0D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C64BB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2B53"/>
    <w:rsid w:val="00EE5742"/>
    <w:rsid w:val="00EE7C4C"/>
    <w:rsid w:val="00EF2F5A"/>
    <w:rsid w:val="00EF6172"/>
    <w:rsid w:val="00EF6D47"/>
    <w:rsid w:val="00EF79CD"/>
    <w:rsid w:val="00F01E61"/>
    <w:rsid w:val="00F033FB"/>
    <w:rsid w:val="00F04566"/>
    <w:rsid w:val="00F04794"/>
    <w:rsid w:val="00F06F1E"/>
    <w:rsid w:val="00F06FC3"/>
    <w:rsid w:val="00F15F35"/>
    <w:rsid w:val="00F169B3"/>
    <w:rsid w:val="00F20586"/>
    <w:rsid w:val="00F21751"/>
    <w:rsid w:val="00F21810"/>
    <w:rsid w:val="00F25600"/>
    <w:rsid w:val="00F256C6"/>
    <w:rsid w:val="00F25B43"/>
    <w:rsid w:val="00F3249B"/>
    <w:rsid w:val="00F3462F"/>
    <w:rsid w:val="00F35669"/>
    <w:rsid w:val="00F375C9"/>
    <w:rsid w:val="00F37EEE"/>
    <w:rsid w:val="00F43FE3"/>
    <w:rsid w:val="00F44D7C"/>
    <w:rsid w:val="00F46CC0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22CC"/>
    <w:rsid w:val="00F7338C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7F5"/>
    <w:rsid w:val="00F979F1"/>
    <w:rsid w:val="00FA04CA"/>
    <w:rsid w:val="00FA0C80"/>
    <w:rsid w:val="00FA0E4B"/>
    <w:rsid w:val="00FA1015"/>
    <w:rsid w:val="00FA428D"/>
    <w:rsid w:val="00FA7BC0"/>
    <w:rsid w:val="00FB0806"/>
    <w:rsid w:val="00FB2421"/>
    <w:rsid w:val="00FB45FA"/>
    <w:rsid w:val="00FB4680"/>
    <w:rsid w:val="00FB78CC"/>
    <w:rsid w:val="00FB7CEA"/>
    <w:rsid w:val="00FB7D5B"/>
    <w:rsid w:val="00FC3EF0"/>
    <w:rsid w:val="00FC53EA"/>
    <w:rsid w:val="00FC6877"/>
    <w:rsid w:val="00FC7793"/>
    <w:rsid w:val="00FC7D30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2F6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26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W34J7XJ4QP77-2-17891</_dlc_DocId>
    <_dlc_DocIdUrl xmlns="4be7f21c-b655-4ba8-867a-de1811392c1d">
      <Url>http://shrpdkp/sites/gis-tek/_layouts/15/DocIdRedir.aspx?ID=W34J7XJ4QP77-2-17891</Url>
      <Description>W34J7XJ4QP77-2-17891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03677-ABA6-4757-AA07-03717A77B587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89688D02-B3F3-43EC-9408-70099DF84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19BA89-CEFD-41A3-B538-0D5BFC46B08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FA87A2F-6AEF-467A-872C-4EF189CB1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2015-07-10T07:51:00Z</dcterms:created>
  <dcterms:modified xsi:type="dcterms:W3CDTF">2015-07-10T07:51:00Z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7dc5bc60-d966-46e5-9b6d-c499bae755db</vt:lpwstr>
  </property>
  <property fmtid="{D5CDD505-2E9C-101B-9397-08002B2CF9AE}" pid="3" name="ContentTypeId">
    <vt:lpwstr>0x0101003BB183519E00C34FAA19C34BDCC076CF</vt:lpwstr>
  </property>
</Properties>
</file>