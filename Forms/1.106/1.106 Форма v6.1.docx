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68" w:rsidRPr="003E2318" w:rsidRDefault="00E73568" w:rsidP="00E73568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105062">
        <w:rPr>
          <w:sz w:val="28"/>
          <w:szCs w:val="28"/>
        </w:rPr>
        <w:t>1</w:t>
      </w:r>
      <w:r w:rsidRPr="00CE6E55">
        <w:rPr>
          <w:sz w:val="28"/>
          <w:szCs w:val="28"/>
        </w:rPr>
        <w:t>.</w:t>
      </w:r>
      <w:r w:rsidR="00E21AD2" w:rsidRPr="003E2318">
        <w:rPr>
          <w:sz w:val="28"/>
          <w:szCs w:val="28"/>
        </w:rPr>
        <w:t>10</w:t>
      </w:r>
      <w:r w:rsidR="00FA54D0">
        <w:rPr>
          <w:sz w:val="28"/>
          <w:szCs w:val="28"/>
        </w:rPr>
        <w:t>6</w:t>
      </w:r>
      <w:r w:rsidR="00E21AD2" w:rsidRPr="003E2318">
        <w:rPr>
          <w:sz w:val="28"/>
          <w:szCs w:val="28"/>
        </w:rPr>
        <w:t>.1</w:t>
      </w:r>
    </w:p>
    <w:p w:rsidR="00E73568" w:rsidRPr="00CE6E55" w:rsidRDefault="00E73568" w:rsidP="00E73568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:rsidR="00E73568" w:rsidRPr="00CE6E55" w:rsidRDefault="00E73568" w:rsidP="00E73568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:rsidR="00E73568" w:rsidRPr="00CE6E55" w:rsidRDefault="00E73568" w:rsidP="00E73568">
      <w:pPr>
        <w:spacing w:after="240"/>
        <w:jc w:val="center"/>
        <w:rPr>
          <w:b/>
        </w:rPr>
      </w:pPr>
    </w:p>
    <w:p w:rsidR="00E73568" w:rsidRPr="00CE6E55" w:rsidRDefault="00E73568" w:rsidP="00E73568">
      <w:pPr>
        <w:spacing w:after="240"/>
        <w:jc w:val="center"/>
        <w:rPr>
          <w:b/>
          <w:lang w:eastAsia="ru-RU"/>
        </w:rPr>
      </w:pPr>
      <w:r w:rsidRPr="00CE6E55">
        <w:rPr>
          <w:b/>
        </w:rPr>
        <w:t xml:space="preserve">ГОСУДАРСТВЕННАЯ </w:t>
      </w:r>
      <w:r w:rsidRPr="00CE6E55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E73568" w:rsidRPr="00CE6E55" w:rsidTr="00192A2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3568" w:rsidRPr="00CE6E55" w:rsidRDefault="00E73568" w:rsidP="00192A21">
            <w:pPr>
              <w:jc w:val="center"/>
              <w:rPr>
                <w:lang w:eastAsia="ru-RU"/>
              </w:rPr>
            </w:pPr>
            <w:r w:rsidRPr="00CE6E55">
              <w:rPr>
                <w:lang w:eastAsia="ru-RU"/>
              </w:rPr>
              <w:t>ПРЕДОСТАВЛЯЕТСЯ В ЭЛЕКТРОННОМ ВИДЕ</w:t>
            </w:r>
          </w:p>
          <w:p w:rsidR="00E73568" w:rsidRPr="00CE6E55" w:rsidRDefault="00E73568" w:rsidP="00192A21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:rsidR="00E73568" w:rsidRPr="00CE6E55" w:rsidRDefault="00E73568" w:rsidP="00E73568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E73568" w:rsidRPr="00CE6E55" w:rsidTr="00192A21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3568" w:rsidRPr="00CE6E55" w:rsidRDefault="00E73568" w:rsidP="00E73568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7164B1">
              <w:rPr>
                <w:b/>
                <w:bCs/>
                <w:lang w:eastAsia="ru-RU"/>
              </w:rPr>
              <w:t>Сведения о первичной переработке и выработке продукции на нефтеперерабатывающих заводах</w:t>
            </w:r>
          </w:p>
        </w:tc>
      </w:tr>
    </w:tbl>
    <w:p w:rsidR="00E73568" w:rsidRPr="00CE6E55" w:rsidRDefault="00E73568" w:rsidP="00E73568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E73568" w:rsidRPr="00CE6E55" w:rsidTr="00192A21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3568" w:rsidRPr="00CE6E55" w:rsidRDefault="00E73568" w:rsidP="00192A2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68" w:rsidRPr="00CE6E55" w:rsidRDefault="00E73568" w:rsidP="00E7356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.106</w:t>
            </w:r>
            <w:r w:rsidRPr="00CE6E55">
              <w:rPr>
                <w:lang w:eastAsia="ru-RU"/>
              </w:rPr>
              <w:t>.</w:t>
            </w:r>
          </w:p>
        </w:tc>
      </w:tr>
    </w:tbl>
    <w:p w:rsidR="00E73568" w:rsidRPr="00CE6E55" w:rsidRDefault="00E73568" w:rsidP="00E73568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E73568" w:rsidRPr="00CE6E55" w:rsidTr="00192A21">
        <w:trPr>
          <w:trHeight w:val="616"/>
        </w:trPr>
        <w:tc>
          <w:tcPr>
            <w:tcW w:w="2468" w:type="pct"/>
            <w:vAlign w:val="center"/>
          </w:tcPr>
          <w:p w:rsidR="00E73568" w:rsidRPr="00CE6E55" w:rsidRDefault="00E73568" w:rsidP="00192A21">
            <w:pPr>
              <w:autoSpaceDE w:val="0"/>
              <w:autoSpaceDN w:val="0"/>
              <w:adjustRightInd w:val="0"/>
              <w:jc w:val="center"/>
            </w:pPr>
            <w:r w:rsidRPr="00CE6E55">
              <w:t>Представляют:</w:t>
            </w:r>
          </w:p>
        </w:tc>
        <w:tc>
          <w:tcPr>
            <w:tcW w:w="1244" w:type="pct"/>
            <w:vAlign w:val="center"/>
          </w:tcPr>
          <w:p w:rsidR="00E73568" w:rsidRPr="00CE6E55" w:rsidRDefault="00E73568" w:rsidP="00192A21">
            <w:pPr>
              <w:autoSpaceDE w:val="0"/>
              <w:autoSpaceDN w:val="0"/>
              <w:adjustRightInd w:val="0"/>
              <w:jc w:val="center"/>
            </w:pPr>
            <w:r w:rsidRPr="00CE6E55">
              <w:t>Сроки представления:</w:t>
            </w:r>
          </w:p>
        </w:tc>
        <w:tc>
          <w:tcPr>
            <w:tcW w:w="1288" w:type="pct"/>
            <w:vAlign w:val="center"/>
          </w:tcPr>
          <w:p w:rsidR="00E73568" w:rsidRPr="00CE6E55" w:rsidRDefault="00E73568" w:rsidP="00192A21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CE6E55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E73568" w:rsidRPr="00CE6E55" w:rsidTr="00192A21">
        <w:trPr>
          <w:trHeight w:val="1048"/>
        </w:trPr>
        <w:tc>
          <w:tcPr>
            <w:tcW w:w="2468" w:type="pct"/>
            <w:vAlign w:val="center"/>
          </w:tcPr>
          <w:p w:rsidR="00E73568" w:rsidRPr="00CE6E55" w:rsidRDefault="00E73568" w:rsidP="00192A21">
            <w:pPr>
              <w:widowControl w:val="0"/>
              <w:autoSpaceDE w:val="0"/>
              <w:autoSpaceDN w:val="0"/>
              <w:adjustRightInd w:val="0"/>
            </w:pPr>
            <w:r>
              <w:t>организации,</w:t>
            </w:r>
            <w:r w:rsidR="00560B53">
              <w:t xml:space="preserve"> </w:t>
            </w:r>
            <w:r w:rsidRPr="002A35EB">
              <w:t>осуществляющие переработку углеводородного сырья</w:t>
            </w:r>
            <w:r w:rsidR="00560B53">
              <w:t>,</w:t>
            </w:r>
            <w:r w:rsidRPr="002A35EB">
              <w:t xml:space="preserve"> мощностью менее 1 млн. тонн в год</w:t>
            </w:r>
          </w:p>
        </w:tc>
        <w:tc>
          <w:tcPr>
            <w:tcW w:w="1244" w:type="pct"/>
            <w:vAlign w:val="center"/>
          </w:tcPr>
          <w:p w:rsidR="00E73568" w:rsidRPr="00CE6E55" w:rsidRDefault="00E21AD2" w:rsidP="00192A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E73568" w:rsidRPr="002A35EB">
              <w:t>о 7-го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:rsidR="00E73568" w:rsidRPr="00CE6E55" w:rsidRDefault="00E21AD2" w:rsidP="00192A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</w:t>
            </w:r>
            <w:r w:rsidR="00E73568">
              <w:t>жемесячно</w:t>
            </w:r>
          </w:p>
        </w:tc>
      </w:tr>
    </w:tbl>
    <w:p w:rsidR="00E73568" w:rsidRPr="00CE6E55" w:rsidRDefault="00E73568" w:rsidP="00E73568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:rsidR="00E73568" w:rsidRDefault="00E73568" w:rsidP="00E7356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1AD2" w:rsidRDefault="00E21AD2" w:rsidP="00E21AD2">
      <w:pPr>
        <w:spacing w:after="160" w:line="256" w:lineRule="auto"/>
      </w:pPr>
      <w:r>
        <w:lastRenderedPageBreak/>
        <w:t xml:space="preserve">Раздел 1. Сведения о первичной переработке углеводородного сырья на НПЗ, в т.ч. данные о полезных остатках </w:t>
      </w:r>
      <w:bookmarkStart w:id="0" w:name="_GoBack"/>
      <w:bookmarkEnd w:id="0"/>
      <w:r>
        <w:t xml:space="preserve">и свободных емкостях сырьевых хранилищ  </w:t>
      </w:r>
    </w:p>
    <w:tbl>
      <w:tblPr>
        <w:tblStyle w:val="aa"/>
        <w:tblW w:w="15720" w:type="dxa"/>
        <w:jc w:val="center"/>
        <w:tblLayout w:type="fixed"/>
        <w:tblLook w:val="04A0" w:firstRow="1" w:lastRow="0" w:firstColumn="1" w:lastColumn="0" w:noHBand="0" w:noVBand="1"/>
      </w:tblPr>
      <w:tblGrid>
        <w:gridCol w:w="1098"/>
        <w:gridCol w:w="1099"/>
        <w:gridCol w:w="1099"/>
        <w:gridCol w:w="1099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425"/>
      </w:tblGrid>
      <w:tr w:rsidR="00E21AD2" w:rsidRPr="00E21AD2" w:rsidTr="00E21AD2">
        <w:trPr>
          <w:trHeight w:val="480"/>
          <w:jc w:val="center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Компания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НПЗ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Местоположение (Субъект РФ)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 xml:space="preserve">Вид углеводородного сырья 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Код строки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Остаток сырья на начало периода, т (тыс. куб. м)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Поступление сырья за отчетный период, т (тыс. куб. м)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Расходы сырья на собственные нужды, т (тыс. куб. м)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Поставка сырья на переработку, т (тыс. куб. м)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Потери при переработке, т (тыс. куб. м)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Остаток сырья на конец периода, т (тыс. куб. м)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Вместимость сырьевого хранилища, т (тыс. куб. м)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Свободная емкость сырьевого хранилища  на конец периода, т (тыс. куб. м)</w:t>
            </w:r>
          </w:p>
        </w:tc>
      </w:tr>
      <w:tr w:rsidR="00E21AD2" w:rsidTr="003C617E">
        <w:trPr>
          <w:trHeight w:val="276"/>
          <w:jc w:val="center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 w:rsidP="00F87FFD">
            <w:pPr>
              <w:jc w:val="center"/>
            </w:pPr>
            <w:r>
              <w:t>Факт за период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 w:rsidP="003C617E">
            <w:pPr>
              <w:jc w:val="center"/>
            </w:pPr>
            <w:r>
              <w:t>Норматив на период</w:t>
            </w: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</w:tr>
      <w:tr w:rsidR="00E21AD2" w:rsidTr="00E21AD2">
        <w:trPr>
          <w:jc w:val="center"/>
        </w:trPr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D2" w:rsidRDefault="00E21AD2">
            <w:pPr>
              <w:jc w:val="center"/>
            </w:pPr>
            <w:r>
              <w:t>9</w:t>
            </w:r>
          </w:p>
        </w:tc>
      </w:tr>
      <w:tr w:rsidR="00E21AD2" w:rsidTr="00E21AD2">
        <w:trPr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</w:tr>
      <w:tr w:rsidR="00E21AD2" w:rsidTr="00E21AD2">
        <w:trPr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</w:tr>
      <w:tr w:rsidR="00E21AD2" w:rsidTr="00E21AD2">
        <w:trPr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AD2" w:rsidRDefault="00E21AD2">
            <w:pPr>
              <w:jc w:val="center"/>
            </w:pPr>
            <w:r>
              <w:t>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AD2" w:rsidRDefault="00E21AD2">
            <w:pPr>
              <w:jc w:val="center"/>
            </w:pPr>
          </w:p>
        </w:tc>
      </w:tr>
    </w:tbl>
    <w:p w:rsidR="00E21AD2" w:rsidRDefault="00E21AD2" w:rsidP="00E21AD2">
      <w:pPr>
        <w:spacing w:after="160" w:line="256" w:lineRule="auto"/>
        <w:rPr>
          <w:highlight w:val="yellow"/>
        </w:rPr>
      </w:pPr>
    </w:p>
    <w:p w:rsidR="00E21AD2" w:rsidRDefault="00E21AD2" w:rsidP="00E21AD2">
      <w:pPr>
        <w:spacing w:after="160" w:line="256" w:lineRule="auto"/>
      </w:pPr>
      <w:r>
        <w:t xml:space="preserve">Раздел 2. Сведения о выработке </w:t>
      </w:r>
      <w:r w:rsidR="00381CAD">
        <w:t>на НПЗ продуктов переработки</w:t>
      </w:r>
      <w:r>
        <w:t xml:space="preserve">, в т.ч. данные о полезных остатках и свободных емкостях продуктовых хранилищ  </w:t>
      </w:r>
    </w:p>
    <w:tbl>
      <w:tblPr>
        <w:tblStyle w:val="aa"/>
        <w:tblW w:w="5166" w:type="pct"/>
        <w:jc w:val="center"/>
        <w:tblLayout w:type="fixed"/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840"/>
        <w:gridCol w:w="1286"/>
        <w:gridCol w:w="1286"/>
        <w:gridCol w:w="1286"/>
        <w:gridCol w:w="1286"/>
        <w:gridCol w:w="1286"/>
        <w:gridCol w:w="1286"/>
        <w:gridCol w:w="1769"/>
      </w:tblGrid>
      <w:tr w:rsidR="00381CAD" w:rsidRPr="00E21AD2" w:rsidTr="003C617E">
        <w:trPr>
          <w:trHeight w:val="1265"/>
          <w:jc w:val="center"/>
        </w:trPr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Компания</w:t>
            </w:r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НПЗ</w:t>
            </w:r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Местоположение (Субъект РФ)</w:t>
            </w:r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 xml:space="preserve">Вид продукта переработки 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Код строки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Остаток на начало периода,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1CAD" w:rsidRDefault="00381CAD" w:rsidP="00381CAD">
            <w:pPr>
              <w:jc w:val="center"/>
            </w:pPr>
            <w:r>
              <w:t>Произведено продукции,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Расходы на собственные нужды,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Отгружено продукта с НПЗ,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Остаток на конец периода,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Вместимость продуктового хранилища, т (тыс. куб. м)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Свободная емкость продуктового хранилища  на конец периода, т (тыс. куб. м)</w:t>
            </w:r>
          </w:p>
        </w:tc>
      </w:tr>
      <w:tr w:rsidR="00381CAD" w:rsidTr="003C617E">
        <w:trPr>
          <w:jc w:val="center"/>
        </w:trPr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/>
        </w:tc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/>
        </w:tc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/>
        </w:tc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/>
        </w:tc>
        <w:tc>
          <w:tcPr>
            <w:tcW w:w="2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/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CAD" w:rsidRDefault="00381CAD">
            <w:pPr>
              <w:jc w:val="center"/>
            </w:pPr>
            <w:r>
              <w:t>1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  <w: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3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CAD" w:rsidRDefault="00381CAD">
            <w:pPr>
              <w:jc w:val="center"/>
            </w:pPr>
            <w:r>
              <w:t>4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CAD" w:rsidRDefault="00381CAD">
            <w:pPr>
              <w:jc w:val="center"/>
            </w:pPr>
            <w:r>
              <w:t>5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CAD" w:rsidRDefault="00381CAD">
            <w:pPr>
              <w:jc w:val="center"/>
            </w:pPr>
            <w:r>
              <w:t>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CAD" w:rsidRDefault="00381CAD">
            <w:pPr>
              <w:jc w:val="center"/>
            </w:pPr>
            <w:r>
              <w:t>7</w:t>
            </w:r>
          </w:p>
        </w:tc>
      </w:tr>
      <w:tr w:rsidR="00381CAD" w:rsidTr="003C617E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001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</w:tr>
      <w:tr w:rsidR="00381CAD" w:rsidTr="003C617E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002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</w:tr>
      <w:tr w:rsidR="00381CAD" w:rsidTr="003C617E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CAD" w:rsidRDefault="00381CAD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CAD" w:rsidRDefault="00381CAD">
            <w:pPr>
              <w:jc w:val="center"/>
            </w:pPr>
            <w:r>
              <w:t>003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CAD" w:rsidRDefault="00381CAD">
            <w:pPr>
              <w:jc w:val="center"/>
            </w:pPr>
          </w:p>
        </w:tc>
      </w:tr>
    </w:tbl>
    <w:p w:rsidR="00E21AD2" w:rsidRDefault="00E21AD2" w:rsidP="003C617E">
      <w:pPr>
        <w:pStyle w:val="a9"/>
      </w:pPr>
    </w:p>
    <w:p w:rsidR="00066B0C" w:rsidRDefault="00066B0C" w:rsidP="00E73568">
      <w:pPr>
        <w:keepNext/>
        <w:widowControl w:val="0"/>
        <w:rPr>
          <w:ins w:id="1" w:author="Deloitte &amp; Touche" w:date="2015-08-03T13:25:00Z"/>
        </w:rPr>
      </w:pPr>
    </w:p>
    <w:p w:rsidR="00E73568" w:rsidRPr="00CE6E55" w:rsidRDefault="00E73568" w:rsidP="00E73568">
      <w:pPr>
        <w:keepNext/>
        <w:widowControl w:val="0"/>
      </w:pPr>
      <w:r w:rsidRPr="00CE6E55">
        <w:t>Служебный раздел</w:t>
      </w:r>
    </w:p>
    <w:p w:rsidR="00E73568" w:rsidRPr="00CE6E55" w:rsidRDefault="00E73568" w:rsidP="00E73568">
      <w:pPr>
        <w:keepNext/>
      </w:pPr>
    </w:p>
    <w:p w:rsidR="00E73568" w:rsidRPr="00CE6E55" w:rsidRDefault="00E73568" w:rsidP="00E73568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E73568" w:rsidRPr="00CE6E55" w:rsidTr="00192A21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568" w:rsidRPr="00CE6E55" w:rsidRDefault="00E73568" w:rsidP="00192A21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68" w:rsidRPr="00CE6E55" w:rsidRDefault="00E73568" w:rsidP="00192A21">
            <w:pPr>
              <w:rPr>
                <w:bCs/>
              </w:rPr>
            </w:pPr>
          </w:p>
        </w:tc>
      </w:tr>
      <w:tr w:rsidR="00E73568" w:rsidRPr="00CE6E55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568" w:rsidRPr="00CE6E55" w:rsidRDefault="00E73568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68" w:rsidRPr="00CE6E55" w:rsidRDefault="00E73568" w:rsidP="00192A21">
            <w:pPr>
              <w:rPr>
                <w:bCs/>
              </w:rPr>
            </w:pPr>
          </w:p>
        </w:tc>
      </w:tr>
      <w:tr w:rsidR="00E73568" w:rsidRPr="00CE6E55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568" w:rsidRPr="00CE6E55" w:rsidRDefault="00E73568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68" w:rsidRPr="00CE6E55" w:rsidRDefault="00E73568" w:rsidP="00192A21">
            <w:pPr>
              <w:rPr>
                <w:bCs/>
              </w:rPr>
            </w:pPr>
          </w:p>
        </w:tc>
      </w:tr>
      <w:tr w:rsidR="00E73568" w:rsidRPr="00CE6E55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568" w:rsidRPr="00CE6E55" w:rsidRDefault="00E73568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68" w:rsidRPr="00CE6E55" w:rsidRDefault="00E73568" w:rsidP="00192A21">
            <w:pPr>
              <w:rPr>
                <w:bCs/>
              </w:rPr>
            </w:pPr>
          </w:p>
        </w:tc>
      </w:tr>
    </w:tbl>
    <w:p w:rsidR="00E73568" w:rsidRPr="00CE6E55" w:rsidRDefault="00E73568" w:rsidP="00E73568">
      <w:pPr>
        <w:keepNext/>
      </w:pPr>
    </w:p>
    <w:p w:rsidR="00E73568" w:rsidRPr="00CE6E55" w:rsidRDefault="00E73568" w:rsidP="00E73568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E73568" w:rsidRPr="00CE6E55" w:rsidTr="00192A21">
        <w:trPr>
          <w:cantSplit/>
        </w:trPr>
        <w:tc>
          <w:tcPr>
            <w:tcW w:w="4169" w:type="pct"/>
          </w:tcPr>
          <w:p w:rsidR="00E73568" w:rsidRPr="00CE6E55" w:rsidRDefault="00E73568" w:rsidP="00192A21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:rsidR="00E73568" w:rsidRPr="00CE6E55" w:rsidRDefault="00E73568" w:rsidP="00192A21"/>
        </w:tc>
      </w:tr>
      <w:tr w:rsidR="00E73568" w:rsidRPr="00CE6E55" w:rsidTr="00192A21">
        <w:trPr>
          <w:cantSplit/>
        </w:trPr>
        <w:tc>
          <w:tcPr>
            <w:tcW w:w="4169" w:type="pct"/>
          </w:tcPr>
          <w:p w:rsidR="00E73568" w:rsidRPr="00CE6E55" w:rsidRDefault="00E73568" w:rsidP="00192A21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:rsidR="00E73568" w:rsidRPr="00CE6E55" w:rsidRDefault="00E73568" w:rsidP="00192A21"/>
        </w:tc>
      </w:tr>
    </w:tbl>
    <w:p w:rsidR="00E73568" w:rsidRPr="00CE6E55" w:rsidRDefault="00E73568" w:rsidP="00E73568"/>
    <w:p w:rsidR="00E73568" w:rsidRPr="00CE6E55" w:rsidRDefault="00E73568" w:rsidP="00E73568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E73568" w:rsidRPr="00CE6E55" w:rsidTr="00192A21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Электронный адрес</w:t>
            </w:r>
          </w:p>
        </w:tc>
      </w:tr>
      <w:tr w:rsidR="00E73568" w:rsidRPr="00CE6E55" w:rsidTr="00192A21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:rsidR="00E73568" w:rsidRPr="00CE6E55" w:rsidRDefault="00E73568" w:rsidP="00192A21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E73568" w:rsidRPr="00CE6E55" w:rsidRDefault="00E73568" w:rsidP="00192A21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4</w:t>
            </w:r>
          </w:p>
        </w:tc>
      </w:tr>
      <w:tr w:rsidR="00E73568" w:rsidRPr="00CE6E55" w:rsidTr="00192A21">
        <w:trPr>
          <w:trHeight w:val="269"/>
        </w:trPr>
        <w:tc>
          <w:tcPr>
            <w:tcW w:w="1382" w:type="pct"/>
            <w:shd w:val="clear" w:color="auto" w:fill="auto"/>
            <w:hideMark/>
          </w:tcPr>
          <w:p w:rsidR="00E73568" w:rsidRPr="00CE6E55" w:rsidRDefault="00E73568" w:rsidP="00192A21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</w:tr>
      <w:tr w:rsidR="00E73568" w:rsidRPr="00CE6E55" w:rsidTr="00192A21">
        <w:trPr>
          <w:trHeight w:val="189"/>
        </w:trPr>
        <w:tc>
          <w:tcPr>
            <w:tcW w:w="1382" w:type="pct"/>
            <w:shd w:val="clear" w:color="auto" w:fill="auto"/>
            <w:hideMark/>
          </w:tcPr>
          <w:p w:rsidR="00E73568" w:rsidRPr="00CE6E55" w:rsidRDefault="00E73568" w:rsidP="00192A21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:rsidR="00E73568" w:rsidRPr="00CE6E55" w:rsidRDefault="00E73568" w:rsidP="00192A21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E73568" w:rsidRPr="00CE6E55" w:rsidRDefault="00E73568" w:rsidP="00192A21">
            <w:r w:rsidRPr="00CE6E55">
              <w:t> </w:t>
            </w:r>
          </w:p>
        </w:tc>
      </w:tr>
    </w:tbl>
    <w:p w:rsidR="00E73568" w:rsidRDefault="00E73568" w:rsidP="00E73568"/>
    <w:p w:rsidR="00E73568" w:rsidRPr="000F69BA" w:rsidRDefault="00E73568" w:rsidP="00E73568">
      <w:pPr>
        <w:pStyle w:val="a9"/>
      </w:pPr>
    </w:p>
    <w:p w:rsidR="0061139E" w:rsidRDefault="0061139E"/>
    <w:sectPr w:rsidR="0061139E" w:rsidSect="00060556">
      <w:headerReference w:type="default" r:id="rId11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9D3" w:rsidRDefault="00A539D3" w:rsidP="00060556">
      <w:r>
        <w:separator/>
      </w:r>
    </w:p>
  </w:endnote>
  <w:endnote w:type="continuationSeparator" w:id="0">
    <w:p w:rsidR="00A539D3" w:rsidRDefault="00A539D3" w:rsidP="000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9D3" w:rsidRDefault="00A539D3" w:rsidP="00060556">
      <w:r>
        <w:separator/>
      </w:r>
    </w:p>
  </w:footnote>
  <w:footnote w:type="continuationSeparator" w:id="0">
    <w:p w:rsidR="00A539D3" w:rsidRDefault="00A539D3" w:rsidP="00060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3172"/>
      <w:docPartObj>
        <w:docPartGallery w:val="Page Numbers (Top of Page)"/>
        <w:docPartUnique/>
      </w:docPartObj>
    </w:sdtPr>
    <w:sdtEndPr/>
    <w:sdtContent>
      <w:p w:rsidR="002F260B" w:rsidRDefault="002F260B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F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260B" w:rsidRDefault="002F26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9E"/>
    <w:rsid w:val="0005659B"/>
    <w:rsid w:val="00060556"/>
    <w:rsid w:val="000614C9"/>
    <w:rsid w:val="00063D79"/>
    <w:rsid w:val="00066B0C"/>
    <w:rsid w:val="000D2608"/>
    <w:rsid w:val="00102787"/>
    <w:rsid w:val="00160C55"/>
    <w:rsid w:val="001D550C"/>
    <w:rsid w:val="00274A98"/>
    <w:rsid w:val="00295F9B"/>
    <w:rsid w:val="002A35EB"/>
    <w:rsid w:val="002C4179"/>
    <w:rsid w:val="002F260B"/>
    <w:rsid w:val="00336C90"/>
    <w:rsid w:val="003532A7"/>
    <w:rsid w:val="0036067E"/>
    <w:rsid w:val="00361F0B"/>
    <w:rsid w:val="00381CAD"/>
    <w:rsid w:val="003C536E"/>
    <w:rsid w:val="003C617E"/>
    <w:rsid w:val="003E2318"/>
    <w:rsid w:val="003F36E8"/>
    <w:rsid w:val="00401706"/>
    <w:rsid w:val="00470663"/>
    <w:rsid w:val="004A5C94"/>
    <w:rsid w:val="00507C3E"/>
    <w:rsid w:val="00560B53"/>
    <w:rsid w:val="005615C0"/>
    <w:rsid w:val="00565161"/>
    <w:rsid w:val="00576DEA"/>
    <w:rsid w:val="0058637A"/>
    <w:rsid w:val="00595216"/>
    <w:rsid w:val="005C7AF6"/>
    <w:rsid w:val="0061139E"/>
    <w:rsid w:val="006637CE"/>
    <w:rsid w:val="00680FD3"/>
    <w:rsid w:val="006B3A61"/>
    <w:rsid w:val="007164B1"/>
    <w:rsid w:val="007363C0"/>
    <w:rsid w:val="007742FB"/>
    <w:rsid w:val="007E4C4A"/>
    <w:rsid w:val="008401BA"/>
    <w:rsid w:val="00871628"/>
    <w:rsid w:val="00887BD6"/>
    <w:rsid w:val="00914272"/>
    <w:rsid w:val="00920319"/>
    <w:rsid w:val="00936886"/>
    <w:rsid w:val="00973CEA"/>
    <w:rsid w:val="009B477C"/>
    <w:rsid w:val="009F4F0E"/>
    <w:rsid w:val="00A539D3"/>
    <w:rsid w:val="00A91760"/>
    <w:rsid w:val="00AB13FF"/>
    <w:rsid w:val="00B343DB"/>
    <w:rsid w:val="00B64782"/>
    <w:rsid w:val="00BE3B57"/>
    <w:rsid w:val="00C4342E"/>
    <w:rsid w:val="00C520A7"/>
    <w:rsid w:val="00C9324E"/>
    <w:rsid w:val="00CA05C6"/>
    <w:rsid w:val="00D03AC2"/>
    <w:rsid w:val="00D77C9C"/>
    <w:rsid w:val="00DA5AF7"/>
    <w:rsid w:val="00DD5AFE"/>
    <w:rsid w:val="00E10736"/>
    <w:rsid w:val="00E21AD2"/>
    <w:rsid w:val="00E27168"/>
    <w:rsid w:val="00E32A69"/>
    <w:rsid w:val="00E533E3"/>
    <w:rsid w:val="00E57932"/>
    <w:rsid w:val="00E73568"/>
    <w:rsid w:val="00EB3FF6"/>
    <w:rsid w:val="00EF0B9A"/>
    <w:rsid w:val="00F0177D"/>
    <w:rsid w:val="00F132D6"/>
    <w:rsid w:val="00F3106B"/>
    <w:rsid w:val="00F318DA"/>
    <w:rsid w:val="00F87FFD"/>
    <w:rsid w:val="00FA54D0"/>
    <w:rsid w:val="00FD6627"/>
    <w:rsid w:val="00F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EE550D-2DE2-42E7-9E8F-818BCDB6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13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60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060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0FD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0FD3"/>
    <w:rPr>
      <w:rFonts w:ascii="Tahoma" w:eastAsia="Times New Roman" w:hAnsi="Tahoma" w:cs="Tahoma"/>
      <w:sz w:val="16"/>
      <w:szCs w:val="16"/>
    </w:rPr>
  </w:style>
  <w:style w:type="paragraph" w:styleId="a9">
    <w:name w:val="No Spacing"/>
    <w:uiPriority w:val="1"/>
    <w:qFormat/>
    <w:rsid w:val="00E73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a1"/>
    <w:next w:val="aa"/>
    <w:uiPriority w:val="39"/>
    <w:rsid w:val="00E735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E7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W34J7XJ4QP77-2-23792</_dlc_DocId>
    <_dlc_DocIdUrl xmlns="4be7f21c-b655-4ba8-867a-de1811392c1d">
      <Url>http://shrp.dkp.lanit.ru/sites/gis-tek/_layouts/15/DocIdRedir.aspx?ID=W34J7XJ4QP77-2-23792</Url>
      <Description>W34J7XJ4QP77-2-23792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18330-29F8-4934-B0AF-904459A70357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E63C63EA-3CA6-4EF5-82DF-4B73492F5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FECD1-2B23-4C74-BBC8-256D684C65C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A5EBA17-F032-45E8-A7F8-CB3D59222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2D9984-0A31-42F5-A7E9-E9F586BF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Alex Bykov</cp:lastModifiedBy>
  <cp:revision>2</cp:revision>
  <dcterms:created xsi:type="dcterms:W3CDTF">2015-10-07T12:11:00Z</dcterms:created>
  <dcterms:modified xsi:type="dcterms:W3CDTF">2015-10-07T12:11:00Z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7d6e5bc5-817e-4a8e-a956-4240f95ac764</vt:lpwstr>
  </property>
  <property fmtid="{D5CDD505-2E9C-101B-9397-08002B2CF9AE}" pid="3" name="ContentTypeId">
    <vt:lpwstr>0x0101003BB183519E00C34FAA19C34BDCC076CF</vt:lpwstr>
  </property>
</Properties>
</file>